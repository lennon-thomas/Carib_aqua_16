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33697" w14:textId="77777777" w:rsidR="001D22DF" w:rsidRDefault="00100627">
      <w:pPr>
        <w:pStyle w:val="Title"/>
      </w:pPr>
      <w:r>
        <w:t>Charting an Aquaculture Future for the Caribbean</w:t>
      </w:r>
    </w:p>
    <w:p w14:paraId="6FE1F8C6" w14:textId="77777777" w:rsidR="001D22DF" w:rsidRDefault="00100627">
      <w:pPr>
        <w:pStyle w:val="Author"/>
      </w:pPr>
      <w:r>
        <w:t xml:space="preserve">Lennon R. Thomas, Dane </w:t>
      </w:r>
      <w:proofErr w:type="spellStart"/>
      <w:proofErr w:type="gramStart"/>
      <w:r>
        <w:t>Klinger,Tyler</w:t>
      </w:r>
      <w:proofErr w:type="spellEnd"/>
      <w:proofErr w:type="gramEnd"/>
      <w:r>
        <w:t xml:space="preserve"> </w:t>
      </w:r>
      <w:proofErr w:type="spellStart"/>
      <w:r>
        <w:t>Clavelle</w:t>
      </w:r>
      <w:proofErr w:type="spellEnd"/>
      <w:r>
        <w:t xml:space="preserve">, Rebecca Gentry, and Sarah </w:t>
      </w:r>
      <w:proofErr w:type="spellStart"/>
      <w:r>
        <w:t>E.Lester</w:t>
      </w:r>
      <w:proofErr w:type="spellEnd"/>
    </w:p>
    <w:p w14:paraId="4B11AD6E" w14:textId="77777777" w:rsidR="001D22DF" w:rsidRDefault="00100627">
      <w:pPr>
        <w:pStyle w:val="Date"/>
      </w:pPr>
      <w:r>
        <w:t>5/12/17</w:t>
      </w:r>
    </w:p>
    <w:sdt>
      <w:sdtPr>
        <w:rPr>
          <w:rFonts w:asciiTheme="minorHAnsi" w:eastAsiaTheme="minorHAnsi" w:hAnsiTheme="minorHAnsi" w:cstheme="minorBidi"/>
          <w:sz w:val="24"/>
          <w:szCs w:val="24"/>
        </w:rPr>
        <w:id w:val="51737489"/>
        <w:docPartObj>
          <w:docPartGallery w:val="Table of Contents"/>
          <w:docPartUnique/>
        </w:docPartObj>
      </w:sdtPr>
      <w:sdtEndPr>
        <w:rPr>
          <w:rFonts w:eastAsiaTheme="minorEastAsia"/>
          <w:b w:val="0"/>
          <w:bCs w:val="0"/>
          <w:i w:val="0"/>
          <w:iCs w:val="0"/>
          <w:sz w:val="22"/>
          <w:szCs w:val="22"/>
        </w:rPr>
      </w:sdtEndPr>
      <w:sdtContent>
        <w:p w14:paraId="00372537" w14:textId="77777777" w:rsidR="001D22DF" w:rsidRDefault="00100627">
          <w:pPr>
            <w:pStyle w:val="TOCHeading"/>
          </w:pPr>
          <w:r>
            <w:t>Table of Contents</w:t>
          </w:r>
        </w:p>
        <w:p w14:paraId="5E9B50B2" w14:textId="77777777" w:rsidR="00BE119F" w:rsidRDefault="00100627">
          <w:pPr>
            <w:pStyle w:val="TOC1"/>
            <w:tabs>
              <w:tab w:val="right" w:leader="dot" w:pos="9350"/>
            </w:tabs>
            <w:rPr>
              <w:noProof/>
            </w:rPr>
          </w:pPr>
          <w:r>
            <w:fldChar w:fldCharType="begin"/>
          </w:r>
          <w:r>
            <w:instrText>TOC \o "1-3" \h \z \u</w:instrText>
          </w:r>
          <w:r>
            <w:fldChar w:fldCharType="separate"/>
          </w:r>
          <w:hyperlink w:anchor="_Toc482716860" w:history="1">
            <w:r w:rsidR="00BE119F" w:rsidRPr="00065564">
              <w:rPr>
                <w:rStyle w:val="Hyperlink"/>
                <w:noProof/>
              </w:rPr>
              <w:t>Introduction</w:t>
            </w:r>
            <w:r w:rsidR="00BE119F">
              <w:rPr>
                <w:noProof/>
                <w:webHidden/>
              </w:rPr>
              <w:tab/>
            </w:r>
            <w:r w:rsidR="00BE119F">
              <w:rPr>
                <w:noProof/>
                <w:webHidden/>
              </w:rPr>
              <w:fldChar w:fldCharType="begin"/>
            </w:r>
            <w:r w:rsidR="00BE119F">
              <w:rPr>
                <w:noProof/>
                <w:webHidden/>
              </w:rPr>
              <w:instrText xml:space="preserve"> PAGEREF _Toc482716860 \h </w:instrText>
            </w:r>
            <w:r w:rsidR="00BE119F">
              <w:rPr>
                <w:noProof/>
                <w:webHidden/>
              </w:rPr>
            </w:r>
            <w:r w:rsidR="00BE119F">
              <w:rPr>
                <w:noProof/>
                <w:webHidden/>
              </w:rPr>
              <w:fldChar w:fldCharType="separate"/>
            </w:r>
            <w:r w:rsidR="00BE119F">
              <w:rPr>
                <w:noProof/>
                <w:webHidden/>
              </w:rPr>
              <w:t>1</w:t>
            </w:r>
            <w:r w:rsidR="00BE119F">
              <w:rPr>
                <w:noProof/>
                <w:webHidden/>
              </w:rPr>
              <w:fldChar w:fldCharType="end"/>
            </w:r>
          </w:hyperlink>
        </w:p>
        <w:p w14:paraId="0773B2D5" w14:textId="77777777" w:rsidR="00BE119F" w:rsidRDefault="008A1C43">
          <w:pPr>
            <w:pStyle w:val="TOC1"/>
            <w:tabs>
              <w:tab w:val="right" w:leader="dot" w:pos="9350"/>
            </w:tabs>
            <w:rPr>
              <w:noProof/>
            </w:rPr>
          </w:pPr>
          <w:hyperlink w:anchor="_Toc482716861" w:history="1">
            <w:r w:rsidR="00BE119F" w:rsidRPr="00065564">
              <w:rPr>
                <w:rStyle w:val="Hyperlink"/>
                <w:noProof/>
              </w:rPr>
              <w:t>Methods</w:t>
            </w:r>
            <w:r w:rsidR="00BE119F">
              <w:rPr>
                <w:noProof/>
                <w:webHidden/>
              </w:rPr>
              <w:tab/>
            </w:r>
            <w:r w:rsidR="00BE119F">
              <w:rPr>
                <w:noProof/>
                <w:webHidden/>
              </w:rPr>
              <w:fldChar w:fldCharType="begin"/>
            </w:r>
            <w:r w:rsidR="00BE119F">
              <w:rPr>
                <w:noProof/>
                <w:webHidden/>
              </w:rPr>
              <w:instrText xml:space="preserve"> PAGEREF _Toc482716861 \h </w:instrText>
            </w:r>
            <w:r w:rsidR="00BE119F">
              <w:rPr>
                <w:noProof/>
                <w:webHidden/>
              </w:rPr>
            </w:r>
            <w:r w:rsidR="00BE119F">
              <w:rPr>
                <w:noProof/>
                <w:webHidden/>
              </w:rPr>
              <w:fldChar w:fldCharType="separate"/>
            </w:r>
            <w:r w:rsidR="00BE119F">
              <w:rPr>
                <w:noProof/>
                <w:webHidden/>
              </w:rPr>
              <w:t>3</w:t>
            </w:r>
            <w:r w:rsidR="00BE119F">
              <w:rPr>
                <w:noProof/>
                <w:webHidden/>
              </w:rPr>
              <w:fldChar w:fldCharType="end"/>
            </w:r>
          </w:hyperlink>
        </w:p>
        <w:p w14:paraId="7CA04208" w14:textId="77777777" w:rsidR="00BE119F" w:rsidRDefault="008A1C43">
          <w:pPr>
            <w:pStyle w:val="TOC2"/>
            <w:tabs>
              <w:tab w:val="right" w:leader="dot" w:pos="9350"/>
            </w:tabs>
            <w:rPr>
              <w:noProof/>
            </w:rPr>
          </w:pPr>
          <w:hyperlink w:anchor="_Toc482716862" w:history="1">
            <w:r w:rsidR="00BE119F" w:rsidRPr="00065564">
              <w:rPr>
                <w:rStyle w:val="Hyperlink"/>
                <w:noProof/>
              </w:rPr>
              <w:t>Overview</w:t>
            </w:r>
            <w:r w:rsidR="00BE119F">
              <w:rPr>
                <w:noProof/>
                <w:webHidden/>
              </w:rPr>
              <w:tab/>
            </w:r>
            <w:r w:rsidR="00BE119F">
              <w:rPr>
                <w:noProof/>
                <w:webHidden/>
              </w:rPr>
              <w:fldChar w:fldCharType="begin"/>
            </w:r>
            <w:r w:rsidR="00BE119F">
              <w:rPr>
                <w:noProof/>
                <w:webHidden/>
              </w:rPr>
              <w:instrText xml:space="preserve"> PAGEREF _Toc482716862 \h </w:instrText>
            </w:r>
            <w:r w:rsidR="00BE119F">
              <w:rPr>
                <w:noProof/>
                <w:webHidden/>
              </w:rPr>
            </w:r>
            <w:r w:rsidR="00BE119F">
              <w:rPr>
                <w:noProof/>
                <w:webHidden/>
              </w:rPr>
              <w:fldChar w:fldCharType="separate"/>
            </w:r>
            <w:r w:rsidR="00BE119F">
              <w:rPr>
                <w:noProof/>
                <w:webHidden/>
              </w:rPr>
              <w:t>3</w:t>
            </w:r>
            <w:r w:rsidR="00BE119F">
              <w:rPr>
                <w:noProof/>
                <w:webHidden/>
              </w:rPr>
              <w:fldChar w:fldCharType="end"/>
            </w:r>
          </w:hyperlink>
        </w:p>
        <w:p w14:paraId="2B123700" w14:textId="77777777" w:rsidR="00BE119F" w:rsidRDefault="008A1C43">
          <w:pPr>
            <w:pStyle w:val="TOC2"/>
            <w:tabs>
              <w:tab w:val="right" w:leader="dot" w:pos="9350"/>
            </w:tabs>
            <w:rPr>
              <w:noProof/>
            </w:rPr>
          </w:pPr>
          <w:hyperlink w:anchor="_Toc482716863" w:history="1">
            <w:r w:rsidR="00BE119F" w:rsidRPr="00065564">
              <w:rPr>
                <w:rStyle w:val="Hyperlink"/>
                <w:noProof/>
              </w:rPr>
              <w:t>Description of Study Region</w:t>
            </w:r>
            <w:r w:rsidR="00BE119F">
              <w:rPr>
                <w:noProof/>
                <w:webHidden/>
              </w:rPr>
              <w:tab/>
            </w:r>
            <w:r w:rsidR="00BE119F">
              <w:rPr>
                <w:noProof/>
                <w:webHidden/>
              </w:rPr>
              <w:fldChar w:fldCharType="begin"/>
            </w:r>
            <w:r w:rsidR="00BE119F">
              <w:rPr>
                <w:noProof/>
                <w:webHidden/>
              </w:rPr>
              <w:instrText xml:space="preserve"> PAGEREF _Toc482716863 \h </w:instrText>
            </w:r>
            <w:r w:rsidR="00BE119F">
              <w:rPr>
                <w:noProof/>
                <w:webHidden/>
              </w:rPr>
            </w:r>
            <w:r w:rsidR="00BE119F">
              <w:rPr>
                <w:noProof/>
                <w:webHidden/>
              </w:rPr>
              <w:fldChar w:fldCharType="separate"/>
            </w:r>
            <w:r w:rsidR="00BE119F">
              <w:rPr>
                <w:noProof/>
                <w:webHidden/>
              </w:rPr>
              <w:t>4</w:t>
            </w:r>
            <w:r w:rsidR="00BE119F">
              <w:rPr>
                <w:noProof/>
                <w:webHidden/>
              </w:rPr>
              <w:fldChar w:fldCharType="end"/>
            </w:r>
          </w:hyperlink>
        </w:p>
        <w:p w14:paraId="74D4CBD8" w14:textId="77777777" w:rsidR="00BE119F" w:rsidRDefault="008A1C43">
          <w:pPr>
            <w:pStyle w:val="TOC2"/>
            <w:tabs>
              <w:tab w:val="right" w:leader="dot" w:pos="9350"/>
            </w:tabs>
            <w:rPr>
              <w:noProof/>
            </w:rPr>
          </w:pPr>
          <w:hyperlink w:anchor="_Toc482716864" w:history="1">
            <w:r w:rsidR="00BE119F" w:rsidRPr="00065564">
              <w:rPr>
                <w:rStyle w:val="Hyperlink"/>
                <w:noProof/>
              </w:rPr>
              <w:t>Suitability Assessment</w:t>
            </w:r>
            <w:r w:rsidR="00BE119F">
              <w:rPr>
                <w:noProof/>
                <w:webHidden/>
              </w:rPr>
              <w:tab/>
            </w:r>
            <w:r w:rsidR="00BE119F">
              <w:rPr>
                <w:noProof/>
                <w:webHidden/>
              </w:rPr>
              <w:fldChar w:fldCharType="begin"/>
            </w:r>
            <w:r w:rsidR="00BE119F">
              <w:rPr>
                <w:noProof/>
                <w:webHidden/>
              </w:rPr>
              <w:instrText xml:space="preserve"> PAGEREF _Toc482716864 \h </w:instrText>
            </w:r>
            <w:r w:rsidR="00BE119F">
              <w:rPr>
                <w:noProof/>
                <w:webHidden/>
              </w:rPr>
            </w:r>
            <w:r w:rsidR="00BE119F">
              <w:rPr>
                <w:noProof/>
                <w:webHidden/>
              </w:rPr>
              <w:fldChar w:fldCharType="separate"/>
            </w:r>
            <w:r w:rsidR="00BE119F">
              <w:rPr>
                <w:noProof/>
                <w:webHidden/>
              </w:rPr>
              <w:t>5</w:t>
            </w:r>
            <w:r w:rsidR="00BE119F">
              <w:rPr>
                <w:noProof/>
                <w:webHidden/>
              </w:rPr>
              <w:fldChar w:fldCharType="end"/>
            </w:r>
          </w:hyperlink>
        </w:p>
        <w:p w14:paraId="229D1D4C" w14:textId="77777777" w:rsidR="00BE119F" w:rsidRDefault="008A1C43">
          <w:pPr>
            <w:pStyle w:val="TOC2"/>
            <w:tabs>
              <w:tab w:val="right" w:leader="dot" w:pos="9350"/>
            </w:tabs>
            <w:rPr>
              <w:noProof/>
            </w:rPr>
          </w:pPr>
          <w:hyperlink w:anchor="_Toc482716865" w:history="1">
            <w:r w:rsidR="00BE119F" w:rsidRPr="00065564">
              <w:rPr>
                <w:rStyle w:val="Hyperlink"/>
                <w:noProof/>
              </w:rPr>
              <w:t>Farm Design</w:t>
            </w:r>
            <w:r w:rsidR="00BE119F">
              <w:rPr>
                <w:noProof/>
                <w:webHidden/>
              </w:rPr>
              <w:tab/>
            </w:r>
            <w:r w:rsidR="00BE119F">
              <w:rPr>
                <w:noProof/>
                <w:webHidden/>
              </w:rPr>
              <w:fldChar w:fldCharType="begin"/>
            </w:r>
            <w:r w:rsidR="00BE119F">
              <w:rPr>
                <w:noProof/>
                <w:webHidden/>
              </w:rPr>
              <w:instrText xml:space="preserve"> PAGEREF _Toc482716865 \h </w:instrText>
            </w:r>
            <w:r w:rsidR="00BE119F">
              <w:rPr>
                <w:noProof/>
                <w:webHidden/>
              </w:rPr>
            </w:r>
            <w:r w:rsidR="00BE119F">
              <w:rPr>
                <w:noProof/>
                <w:webHidden/>
              </w:rPr>
              <w:fldChar w:fldCharType="separate"/>
            </w:r>
            <w:r w:rsidR="00BE119F">
              <w:rPr>
                <w:noProof/>
                <w:webHidden/>
              </w:rPr>
              <w:t>7</w:t>
            </w:r>
            <w:r w:rsidR="00BE119F">
              <w:rPr>
                <w:noProof/>
                <w:webHidden/>
              </w:rPr>
              <w:fldChar w:fldCharType="end"/>
            </w:r>
          </w:hyperlink>
        </w:p>
        <w:p w14:paraId="0079C1F5" w14:textId="77777777" w:rsidR="00BE119F" w:rsidRDefault="008A1C43">
          <w:pPr>
            <w:pStyle w:val="TOC2"/>
            <w:tabs>
              <w:tab w:val="right" w:leader="dot" w:pos="9350"/>
            </w:tabs>
            <w:rPr>
              <w:noProof/>
            </w:rPr>
          </w:pPr>
          <w:hyperlink w:anchor="_Toc482716866" w:history="1">
            <w:r w:rsidR="00BE119F" w:rsidRPr="00065564">
              <w:rPr>
                <w:rStyle w:val="Hyperlink"/>
                <w:noProof/>
              </w:rPr>
              <w:t>Bioeconomic Model</w:t>
            </w:r>
            <w:r w:rsidR="00BE119F">
              <w:rPr>
                <w:noProof/>
                <w:webHidden/>
              </w:rPr>
              <w:tab/>
            </w:r>
            <w:r w:rsidR="00BE119F">
              <w:rPr>
                <w:noProof/>
                <w:webHidden/>
              </w:rPr>
              <w:fldChar w:fldCharType="begin"/>
            </w:r>
            <w:r w:rsidR="00BE119F">
              <w:rPr>
                <w:noProof/>
                <w:webHidden/>
              </w:rPr>
              <w:instrText xml:space="preserve"> PAGEREF _Toc482716866 \h </w:instrText>
            </w:r>
            <w:r w:rsidR="00BE119F">
              <w:rPr>
                <w:noProof/>
                <w:webHidden/>
              </w:rPr>
            </w:r>
            <w:r w:rsidR="00BE119F">
              <w:rPr>
                <w:noProof/>
                <w:webHidden/>
              </w:rPr>
              <w:fldChar w:fldCharType="separate"/>
            </w:r>
            <w:r w:rsidR="00BE119F">
              <w:rPr>
                <w:noProof/>
                <w:webHidden/>
              </w:rPr>
              <w:t>8</w:t>
            </w:r>
            <w:r w:rsidR="00BE119F">
              <w:rPr>
                <w:noProof/>
                <w:webHidden/>
              </w:rPr>
              <w:fldChar w:fldCharType="end"/>
            </w:r>
          </w:hyperlink>
        </w:p>
        <w:p w14:paraId="5A128335" w14:textId="77777777" w:rsidR="00BE119F" w:rsidRDefault="008A1C43">
          <w:pPr>
            <w:pStyle w:val="TOC3"/>
            <w:tabs>
              <w:tab w:val="right" w:leader="dot" w:pos="9350"/>
            </w:tabs>
            <w:rPr>
              <w:noProof/>
            </w:rPr>
          </w:pPr>
          <w:hyperlink w:anchor="_Toc482716867" w:history="1">
            <w:r w:rsidR="00BE119F" w:rsidRPr="00065564">
              <w:rPr>
                <w:rStyle w:val="Hyperlink"/>
                <w:noProof/>
              </w:rPr>
              <w:t>Temperature Perfomance Curve</w:t>
            </w:r>
            <w:r w:rsidR="00BE119F">
              <w:rPr>
                <w:noProof/>
                <w:webHidden/>
              </w:rPr>
              <w:tab/>
            </w:r>
            <w:r w:rsidR="00BE119F">
              <w:rPr>
                <w:noProof/>
                <w:webHidden/>
              </w:rPr>
              <w:fldChar w:fldCharType="begin"/>
            </w:r>
            <w:r w:rsidR="00BE119F">
              <w:rPr>
                <w:noProof/>
                <w:webHidden/>
              </w:rPr>
              <w:instrText xml:space="preserve"> PAGEREF _Toc482716867 \h </w:instrText>
            </w:r>
            <w:r w:rsidR="00BE119F">
              <w:rPr>
                <w:noProof/>
                <w:webHidden/>
              </w:rPr>
            </w:r>
            <w:r w:rsidR="00BE119F">
              <w:rPr>
                <w:noProof/>
                <w:webHidden/>
              </w:rPr>
              <w:fldChar w:fldCharType="separate"/>
            </w:r>
            <w:r w:rsidR="00BE119F">
              <w:rPr>
                <w:noProof/>
                <w:webHidden/>
              </w:rPr>
              <w:t>8</w:t>
            </w:r>
            <w:r w:rsidR="00BE119F">
              <w:rPr>
                <w:noProof/>
                <w:webHidden/>
              </w:rPr>
              <w:fldChar w:fldCharType="end"/>
            </w:r>
          </w:hyperlink>
        </w:p>
        <w:p w14:paraId="134072BB" w14:textId="77777777" w:rsidR="00BE119F" w:rsidRDefault="008A1C43">
          <w:pPr>
            <w:pStyle w:val="TOC3"/>
            <w:tabs>
              <w:tab w:val="right" w:leader="dot" w:pos="9350"/>
            </w:tabs>
            <w:rPr>
              <w:noProof/>
            </w:rPr>
          </w:pPr>
          <w:hyperlink w:anchor="_Toc482716868" w:history="1">
            <w:r w:rsidR="00BE119F" w:rsidRPr="00065564">
              <w:rPr>
                <w:rStyle w:val="Hyperlink"/>
                <w:noProof/>
              </w:rPr>
              <w:t>Economic Model</w:t>
            </w:r>
            <w:r w:rsidR="00BE119F">
              <w:rPr>
                <w:noProof/>
                <w:webHidden/>
              </w:rPr>
              <w:tab/>
            </w:r>
            <w:r w:rsidR="00BE119F">
              <w:rPr>
                <w:noProof/>
                <w:webHidden/>
              </w:rPr>
              <w:fldChar w:fldCharType="begin"/>
            </w:r>
            <w:r w:rsidR="00BE119F">
              <w:rPr>
                <w:noProof/>
                <w:webHidden/>
              </w:rPr>
              <w:instrText xml:space="preserve"> PAGEREF _Toc482716868 \h </w:instrText>
            </w:r>
            <w:r w:rsidR="00BE119F">
              <w:rPr>
                <w:noProof/>
                <w:webHidden/>
              </w:rPr>
            </w:r>
            <w:r w:rsidR="00BE119F">
              <w:rPr>
                <w:noProof/>
                <w:webHidden/>
              </w:rPr>
              <w:fldChar w:fldCharType="separate"/>
            </w:r>
            <w:r w:rsidR="00BE119F">
              <w:rPr>
                <w:noProof/>
                <w:webHidden/>
              </w:rPr>
              <w:t>9</w:t>
            </w:r>
            <w:r w:rsidR="00BE119F">
              <w:rPr>
                <w:noProof/>
                <w:webHidden/>
              </w:rPr>
              <w:fldChar w:fldCharType="end"/>
            </w:r>
          </w:hyperlink>
        </w:p>
        <w:p w14:paraId="2A7E3325" w14:textId="77777777" w:rsidR="00BE119F" w:rsidRDefault="008A1C43">
          <w:pPr>
            <w:pStyle w:val="TOC2"/>
            <w:tabs>
              <w:tab w:val="right" w:leader="dot" w:pos="9350"/>
            </w:tabs>
            <w:rPr>
              <w:noProof/>
            </w:rPr>
          </w:pPr>
          <w:hyperlink w:anchor="_Toc482716869" w:history="1">
            <w:r w:rsidR="00BE119F" w:rsidRPr="00065564">
              <w:rPr>
                <w:rStyle w:val="Hyperlink"/>
                <w:noProof/>
              </w:rPr>
              <w:t>Production Potential</w:t>
            </w:r>
            <w:r w:rsidR="00BE119F">
              <w:rPr>
                <w:noProof/>
                <w:webHidden/>
              </w:rPr>
              <w:tab/>
            </w:r>
            <w:r w:rsidR="00BE119F">
              <w:rPr>
                <w:noProof/>
                <w:webHidden/>
              </w:rPr>
              <w:fldChar w:fldCharType="begin"/>
            </w:r>
            <w:r w:rsidR="00BE119F">
              <w:rPr>
                <w:noProof/>
                <w:webHidden/>
              </w:rPr>
              <w:instrText xml:space="preserve"> PAGEREF _Toc482716869 \h </w:instrText>
            </w:r>
            <w:r w:rsidR="00BE119F">
              <w:rPr>
                <w:noProof/>
                <w:webHidden/>
              </w:rPr>
            </w:r>
            <w:r w:rsidR="00BE119F">
              <w:rPr>
                <w:noProof/>
                <w:webHidden/>
              </w:rPr>
              <w:fldChar w:fldCharType="separate"/>
            </w:r>
            <w:r w:rsidR="00BE119F">
              <w:rPr>
                <w:noProof/>
                <w:webHidden/>
              </w:rPr>
              <w:t>11</w:t>
            </w:r>
            <w:r w:rsidR="00BE119F">
              <w:rPr>
                <w:noProof/>
                <w:webHidden/>
              </w:rPr>
              <w:fldChar w:fldCharType="end"/>
            </w:r>
          </w:hyperlink>
        </w:p>
        <w:p w14:paraId="467CE9A8" w14:textId="77777777" w:rsidR="00BE119F" w:rsidRDefault="008A1C43">
          <w:pPr>
            <w:pStyle w:val="TOC2"/>
            <w:tabs>
              <w:tab w:val="right" w:leader="dot" w:pos="9350"/>
            </w:tabs>
            <w:rPr>
              <w:noProof/>
            </w:rPr>
          </w:pPr>
          <w:hyperlink w:anchor="_Toc482716870" w:history="1">
            <w:r w:rsidR="00BE119F" w:rsidRPr="00065564">
              <w:rPr>
                <w:rStyle w:val="Hyperlink"/>
                <w:noProof/>
              </w:rPr>
              <w:t>Sensitivity analyses</w:t>
            </w:r>
            <w:r w:rsidR="00BE119F">
              <w:rPr>
                <w:noProof/>
                <w:webHidden/>
              </w:rPr>
              <w:tab/>
            </w:r>
            <w:r w:rsidR="00BE119F">
              <w:rPr>
                <w:noProof/>
                <w:webHidden/>
              </w:rPr>
              <w:fldChar w:fldCharType="begin"/>
            </w:r>
            <w:r w:rsidR="00BE119F">
              <w:rPr>
                <w:noProof/>
                <w:webHidden/>
              </w:rPr>
              <w:instrText xml:space="preserve"> PAGEREF _Toc482716870 \h </w:instrText>
            </w:r>
            <w:r w:rsidR="00BE119F">
              <w:rPr>
                <w:noProof/>
                <w:webHidden/>
              </w:rPr>
            </w:r>
            <w:r w:rsidR="00BE119F">
              <w:rPr>
                <w:noProof/>
                <w:webHidden/>
              </w:rPr>
              <w:fldChar w:fldCharType="separate"/>
            </w:r>
            <w:r w:rsidR="00BE119F">
              <w:rPr>
                <w:noProof/>
                <w:webHidden/>
              </w:rPr>
              <w:t>12</w:t>
            </w:r>
            <w:r w:rsidR="00BE119F">
              <w:rPr>
                <w:noProof/>
                <w:webHidden/>
              </w:rPr>
              <w:fldChar w:fldCharType="end"/>
            </w:r>
          </w:hyperlink>
        </w:p>
        <w:p w14:paraId="411CBC5B" w14:textId="77777777" w:rsidR="00BE119F" w:rsidRDefault="008A1C43">
          <w:pPr>
            <w:pStyle w:val="TOC1"/>
            <w:tabs>
              <w:tab w:val="right" w:leader="dot" w:pos="9350"/>
            </w:tabs>
            <w:rPr>
              <w:noProof/>
            </w:rPr>
          </w:pPr>
          <w:hyperlink w:anchor="_Toc482716871" w:history="1">
            <w:r w:rsidR="00BE119F" w:rsidRPr="00065564">
              <w:rPr>
                <w:rStyle w:val="Hyperlink"/>
                <w:noProof/>
              </w:rPr>
              <w:t>Results</w:t>
            </w:r>
            <w:r w:rsidR="00BE119F">
              <w:rPr>
                <w:noProof/>
                <w:webHidden/>
              </w:rPr>
              <w:tab/>
            </w:r>
            <w:r w:rsidR="00BE119F">
              <w:rPr>
                <w:noProof/>
                <w:webHidden/>
              </w:rPr>
              <w:fldChar w:fldCharType="begin"/>
            </w:r>
            <w:r w:rsidR="00BE119F">
              <w:rPr>
                <w:noProof/>
                <w:webHidden/>
              </w:rPr>
              <w:instrText xml:space="preserve"> PAGEREF _Toc482716871 \h </w:instrText>
            </w:r>
            <w:r w:rsidR="00BE119F">
              <w:rPr>
                <w:noProof/>
                <w:webHidden/>
              </w:rPr>
            </w:r>
            <w:r w:rsidR="00BE119F">
              <w:rPr>
                <w:noProof/>
                <w:webHidden/>
              </w:rPr>
              <w:fldChar w:fldCharType="separate"/>
            </w:r>
            <w:r w:rsidR="00BE119F">
              <w:rPr>
                <w:noProof/>
                <w:webHidden/>
              </w:rPr>
              <w:t>12</w:t>
            </w:r>
            <w:r w:rsidR="00BE119F">
              <w:rPr>
                <w:noProof/>
                <w:webHidden/>
              </w:rPr>
              <w:fldChar w:fldCharType="end"/>
            </w:r>
          </w:hyperlink>
        </w:p>
        <w:p w14:paraId="0672BF3C" w14:textId="77777777" w:rsidR="00BE119F" w:rsidRDefault="008A1C43">
          <w:pPr>
            <w:pStyle w:val="TOC2"/>
            <w:tabs>
              <w:tab w:val="right" w:leader="dot" w:pos="9350"/>
            </w:tabs>
            <w:rPr>
              <w:noProof/>
            </w:rPr>
          </w:pPr>
          <w:hyperlink w:anchor="_Toc482716872" w:history="1">
            <w:r w:rsidR="00BE119F" w:rsidRPr="00065564">
              <w:rPr>
                <w:rStyle w:val="Hyperlink"/>
                <w:noProof/>
              </w:rPr>
              <w:t>Suitability Assessment</w:t>
            </w:r>
            <w:r w:rsidR="00BE119F">
              <w:rPr>
                <w:noProof/>
                <w:webHidden/>
              </w:rPr>
              <w:tab/>
            </w:r>
            <w:r w:rsidR="00BE119F">
              <w:rPr>
                <w:noProof/>
                <w:webHidden/>
              </w:rPr>
              <w:fldChar w:fldCharType="begin"/>
            </w:r>
            <w:r w:rsidR="00BE119F">
              <w:rPr>
                <w:noProof/>
                <w:webHidden/>
              </w:rPr>
              <w:instrText xml:space="preserve"> PAGEREF _Toc482716872 \h </w:instrText>
            </w:r>
            <w:r w:rsidR="00BE119F">
              <w:rPr>
                <w:noProof/>
                <w:webHidden/>
              </w:rPr>
            </w:r>
            <w:r w:rsidR="00BE119F">
              <w:rPr>
                <w:noProof/>
                <w:webHidden/>
              </w:rPr>
              <w:fldChar w:fldCharType="separate"/>
            </w:r>
            <w:r w:rsidR="00BE119F">
              <w:rPr>
                <w:noProof/>
                <w:webHidden/>
              </w:rPr>
              <w:t>12</w:t>
            </w:r>
            <w:r w:rsidR="00BE119F">
              <w:rPr>
                <w:noProof/>
                <w:webHidden/>
              </w:rPr>
              <w:fldChar w:fldCharType="end"/>
            </w:r>
          </w:hyperlink>
        </w:p>
        <w:p w14:paraId="7B1F21E8" w14:textId="77777777" w:rsidR="00BE119F" w:rsidRDefault="008A1C43">
          <w:pPr>
            <w:pStyle w:val="TOC2"/>
            <w:tabs>
              <w:tab w:val="right" w:leader="dot" w:pos="9350"/>
            </w:tabs>
            <w:rPr>
              <w:noProof/>
            </w:rPr>
          </w:pPr>
          <w:hyperlink w:anchor="_Toc482716873" w:history="1">
            <w:r w:rsidR="00BE119F" w:rsidRPr="00065564">
              <w:rPr>
                <w:rStyle w:val="Hyperlink"/>
                <w:noProof/>
              </w:rPr>
              <w:t>Bioecnomic Model</w:t>
            </w:r>
            <w:r w:rsidR="00BE119F">
              <w:rPr>
                <w:noProof/>
                <w:webHidden/>
              </w:rPr>
              <w:tab/>
            </w:r>
            <w:r w:rsidR="00BE119F">
              <w:rPr>
                <w:noProof/>
                <w:webHidden/>
              </w:rPr>
              <w:fldChar w:fldCharType="begin"/>
            </w:r>
            <w:r w:rsidR="00BE119F">
              <w:rPr>
                <w:noProof/>
                <w:webHidden/>
              </w:rPr>
              <w:instrText xml:space="preserve"> PAGEREF _Toc482716873 \h </w:instrText>
            </w:r>
            <w:r w:rsidR="00BE119F">
              <w:rPr>
                <w:noProof/>
                <w:webHidden/>
              </w:rPr>
            </w:r>
            <w:r w:rsidR="00BE119F">
              <w:rPr>
                <w:noProof/>
                <w:webHidden/>
              </w:rPr>
              <w:fldChar w:fldCharType="separate"/>
            </w:r>
            <w:r w:rsidR="00BE119F">
              <w:rPr>
                <w:noProof/>
                <w:webHidden/>
              </w:rPr>
              <w:t>14</w:t>
            </w:r>
            <w:r w:rsidR="00BE119F">
              <w:rPr>
                <w:noProof/>
                <w:webHidden/>
              </w:rPr>
              <w:fldChar w:fldCharType="end"/>
            </w:r>
          </w:hyperlink>
        </w:p>
        <w:p w14:paraId="7464BB90" w14:textId="77777777" w:rsidR="00BE119F" w:rsidRDefault="008A1C43">
          <w:pPr>
            <w:pStyle w:val="TOC1"/>
            <w:tabs>
              <w:tab w:val="right" w:leader="dot" w:pos="9350"/>
            </w:tabs>
            <w:rPr>
              <w:noProof/>
            </w:rPr>
          </w:pPr>
          <w:hyperlink w:anchor="_Toc482716874" w:history="1">
            <w:r w:rsidR="00BE119F" w:rsidRPr="00065564">
              <w:rPr>
                <w:rStyle w:val="Hyperlink"/>
                <w:noProof/>
              </w:rPr>
              <w:t>Discussion</w:t>
            </w:r>
            <w:r w:rsidR="00BE119F">
              <w:rPr>
                <w:noProof/>
                <w:webHidden/>
              </w:rPr>
              <w:tab/>
            </w:r>
            <w:r w:rsidR="00BE119F">
              <w:rPr>
                <w:noProof/>
                <w:webHidden/>
              </w:rPr>
              <w:fldChar w:fldCharType="begin"/>
            </w:r>
            <w:r w:rsidR="00BE119F">
              <w:rPr>
                <w:noProof/>
                <w:webHidden/>
              </w:rPr>
              <w:instrText xml:space="preserve"> PAGEREF _Toc482716874 \h </w:instrText>
            </w:r>
            <w:r w:rsidR="00BE119F">
              <w:rPr>
                <w:noProof/>
                <w:webHidden/>
              </w:rPr>
            </w:r>
            <w:r w:rsidR="00BE119F">
              <w:rPr>
                <w:noProof/>
                <w:webHidden/>
              </w:rPr>
              <w:fldChar w:fldCharType="separate"/>
            </w:r>
            <w:r w:rsidR="00BE119F">
              <w:rPr>
                <w:noProof/>
                <w:webHidden/>
              </w:rPr>
              <w:t>15</w:t>
            </w:r>
            <w:r w:rsidR="00BE119F">
              <w:rPr>
                <w:noProof/>
                <w:webHidden/>
              </w:rPr>
              <w:fldChar w:fldCharType="end"/>
            </w:r>
          </w:hyperlink>
        </w:p>
        <w:p w14:paraId="577C6DEF" w14:textId="77777777" w:rsidR="00BE119F" w:rsidRDefault="008A1C43">
          <w:pPr>
            <w:pStyle w:val="TOC1"/>
            <w:tabs>
              <w:tab w:val="right" w:leader="dot" w:pos="9350"/>
            </w:tabs>
            <w:rPr>
              <w:noProof/>
            </w:rPr>
          </w:pPr>
          <w:hyperlink w:anchor="_Toc482716875" w:history="1">
            <w:r w:rsidR="00BE119F" w:rsidRPr="00065564">
              <w:rPr>
                <w:rStyle w:val="Hyperlink"/>
                <w:noProof/>
              </w:rPr>
              <w:t>References</w:t>
            </w:r>
            <w:r w:rsidR="00BE119F">
              <w:rPr>
                <w:noProof/>
                <w:webHidden/>
              </w:rPr>
              <w:tab/>
            </w:r>
            <w:r w:rsidR="00BE119F">
              <w:rPr>
                <w:noProof/>
                <w:webHidden/>
              </w:rPr>
              <w:fldChar w:fldCharType="begin"/>
            </w:r>
            <w:r w:rsidR="00BE119F">
              <w:rPr>
                <w:noProof/>
                <w:webHidden/>
              </w:rPr>
              <w:instrText xml:space="preserve"> PAGEREF _Toc482716875 \h </w:instrText>
            </w:r>
            <w:r w:rsidR="00BE119F">
              <w:rPr>
                <w:noProof/>
                <w:webHidden/>
              </w:rPr>
            </w:r>
            <w:r w:rsidR="00BE119F">
              <w:rPr>
                <w:noProof/>
                <w:webHidden/>
              </w:rPr>
              <w:fldChar w:fldCharType="separate"/>
            </w:r>
            <w:r w:rsidR="00BE119F">
              <w:rPr>
                <w:noProof/>
                <w:webHidden/>
              </w:rPr>
              <w:t>15</w:t>
            </w:r>
            <w:r w:rsidR="00BE119F">
              <w:rPr>
                <w:noProof/>
                <w:webHidden/>
              </w:rPr>
              <w:fldChar w:fldCharType="end"/>
            </w:r>
          </w:hyperlink>
        </w:p>
        <w:p w14:paraId="5B9255F2" w14:textId="77777777" w:rsidR="00BE119F" w:rsidRDefault="008A1C43">
          <w:pPr>
            <w:pStyle w:val="TOC1"/>
            <w:tabs>
              <w:tab w:val="right" w:leader="dot" w:pos="9350"/>
            </w:tabs>
            <w:rPr>
              <w:noProof/>
            </w:rPr>
          </w:pPr>
          <w:hyperlink w:anchor="_Toc482716876" w:history="1">
            <w:r w:rsidR="00BE119F" w:rsidRPr="00065564">
              <w:rPr>
                <w:rStyle w:val="Hyperlink"/>
                <w:noProof/>
              </w:rPr>
              <w:t>Appendix</w:t>
            </w:r>
            <w:r w:rsidR="00BE119F">
              <w:rPr>
                <w:noProof/>
                <w:webHidden/>
              </w:rPr>
              <w:tab/>
            </w:r>
            <w:r w:rsidR="00BE119F">
              <w:rPr>
                <w:noProof/>
                <w:webHidden/>
              </w:rPr>
              <w:fldChar w:fldCharType="begin"/>
            </w:r>
            <w:r w:rsidR="00BE119F">
              <w:rPr>
                <w:noProof/>
                <w:webHidden/>
              </w:rPr>
              <w:instrText xml:space="preserve"> PAGEREF _Toc482716876 \h </w:instrText>
            </w:r>
            <w:r w:rsidR="00BE119F">
              <w:rPr>
                <w:noProof/>
                <w:webHidden/>
              </w:rPr>
            </w:r>
            <w:r w:rsidR="00BE119F">
              <w:rPr>
                <w:noProof/>
                <w:webHidden/>
              </w:rPr>
              <w:fldChar w:fldCharType="separate"/>
            </w:r>
            <w:r w:rsidR="00BE119F">
              <w:rPr>
                <w:noProof/>
                <w:webHidden/>
              </w:rPr>
              <w:t>15</w:t>
            </w:r>
            <w:r w:rsidR="00BE119F">
              <w:rPr>
                <w:noProof/>
                <w:webHidden/>
              </w:rPr>
              <w:fldChar w:fldCharType="end"/>
            </w:r>
          </w:hyperlink>
        </w:p>
        <w:p w14:paraId="17F802E0" w14:textId="77777777" w:rsidR="00BE119F" w:rsidRDefault="008A1C43">
          <w:pPr>
            <w:pStyle w:val="TOC2"/>
            <w:tabs>
              <w:tab w:val="right" w:leader="dot" w:pos="9350"/>
            </w:tabs>
            <w:rPr>
              <w:noProof/>
            </w:rPr>
          </w:pPr>
          <w:hyperlink w:anchor="_Toc482716877" w:history="1">
            <w:r w:rsidR="00BE119F" w:rsidRPr="00065564">
              <w:rPr>
                <w:rStyle w:val="Hyperlink"/>
                <w:noProof/>
              </w:rPr>
              <w:t>Discount Rate</w:t>
            </w:r>
            <w:r w:rsidR="00BE119F">
              <w:rPr>
                <w:noProof/>
                <w:webHidden/>
              </w:rPr>
              <w:tab/>
            </w:r>
            <w:r w:rsidR="00BE119F">
              <w:rPr>
                <w:noProof/>
                <w:webHidden/>
              </w:rPr>
              <w:fldChar w:fldCharType="begin"/>
            </w:r>
            <w:r w:rsidR="00BE119F">
              <w:rPr>
                <w:noProof/>
                <w:webHidden/>
              </w:rPr>
              <w:instrText xml:space="preserve"> PAGEREF _Toc482716877 \h </w:instrText>
            </w:r>
            <w:r w:rsidR="00BE119F">
              <w:rPr>
                <w:noProof/>
                <w:webHidden/>
              </w:rPr>
            </w:r>
            <w:r w:rsidR="00BE119F">
              <w:rPr>
                <w:noProof/>
                <w:webHidden/>
              </w:rPr>
              <w:fldChar w:fldCharType="separate"/>
            </w:r>
            <w:r w:rsidR="00BE119F">
              <w:rPr>
                <w:noProof/>
                <w:webHidden/>
              </w:rPr>
              <w:t>15</w:t>
            </w:r>
            <w:r w:rsidR="00BE119F">
              <w:rPr>
                <w:noProof/>
                <w:webHidden/>
              </w:rPr>
              <w:fldChar w:fldCharType="end"/>
            </w:r>
          </w:hyperlink>
        </w:p>
        <w:p w14:paraId="20931CAD" w14:textId="77777777" w:rsidR="001D22DF" w:rsidRDefault="00100627">
          <w:r>
            <w:fldChar w:fldCharType="end"/>
          </w:r>
        </w:p>
      </w:sdtContent>
    </w:sdt>
    <w:p w14:paraId="46BFCF65" w14:textId="77777777" w:rsidR="001D22DF" w:rsidRDefault="00100627">
      <w:pPr>
        <w:pStyle w:val="SourceCode"/>
      </w:pPr>
      <w:proofErr w:type="spellStart"/>
      <w:r>
        <w:rPr>
          <w:rStyle w:val="NormalTok"/>
        </w:rPr>
        <w:t>fig_width</w:t>
      </w:r>
      <w:proofErr w:type="spellEnd"/>
      <w:r>
        <w:rPr>
          <w:rStyle w:val="NormalTok"/>
        </w:rPr>
        <w:t xml:space="preserve"> &lt;-</w:t>
      </w:r>
      <w:r>
        <w:rPr>
          <w:rStyle w:val="StringTok"/>
        </w:rPr>
        <w:t xml:space="preserve"> </w:t>
      </w:r>
      <w:r>
        <w:rPr>
          <w:rStyle w:val="DecValTok"/>
        </w:rPr>
        <w:t>8</w:t>
      </w:r>
      <w:r>
        <w:br/>
      </w:r>
      <w:proofErr w:type="spellStart"/>
      <w:r>
        <w:rPr>
          <w:rStyle w:val="NormalTok"/>
        </w:rPr>
        <w:t>fig_asp</w:t>
      </w:r>
      <w:proofErr w:type="spellEnd"/>
      <w:r>
        <w:rPr>
          <w:rStyle w:val="NormalTok"/>
        </w:rPr>
        <w:t xml:space="preserve"> &lt;-</w:t>
      </w:r>
      <w:r>
        <w:rPr>
          <w:rStyle w:val="StringTok"/>
        </w:rPr>
        <w:t xml:space="preserve"> </w:t>
      </w:r>
      <w:r>
        <w:rPr>
          <w:rStyle w:val="NormalTok"/>
        </w:rPr>
        <w:t>.</w:t>
      </w:r>
      <w:r>
        <w:rPr>
          <w:rStyle w:val="DecValTok"/>
        </w:rPr>
        <w:t>65</w:t>
      </w:r>
      <w:r>
        <w:br/>
      </w:r>
      <w:proofErr w:type="spellStart"/>
      <w:proofErr w:type="gramStart"/>
      <w:r>
        <w:rPr>
          <w:rStyle w:val="NormalTok"/>
        </w:rPr>
        <w:t>knitr</w:t>
      </w:r>
      <w:proofErr w:type="spellEnd"/>
      <w:r>
        <w:rPr>
          <w:rStyle w:val="NormalTok"/>
        </w:rPr>
        <w:t>::</w:t>
      </w:r>
      <w:proofErr w:type="spellStart"/>
      <w:proofErr w:type="gramEnd"/>
      <w:r>
        <w:rPr>
          <w:rStyle w:val="NormalTok"/>
        </w:rPr>
        <w:t>opts_chunk$</w:t>
      </w:r>
      <w:r>
        <w:rPr>
          <w:rStyle w:val="KeywordTok"/>
        </w:rPr>
        <w:t>set</w:t>
      </w:r>
      <w:proofErr w:type="spellEnd"/>
      <w:r>
        <w:rPr>
          <w:rStyle w:val="NormalTok"/>
        </w:rPr>
        <w:t>(</w:t>
      </w:r>
      <w:r>
        <w:rPr>
          <w:rStyle w:val="DataTypeTok"/>
        </w:rPr>
        <w:t>echo =</w:t>
      </w:r>
      <w:r>
        <w:rPr>
          <w:rStyle w:val="NormalTok"/>
        </w:rPr>
        <w:t xml:space="preserve"> </w:t>
      </w:r>
      <w:r>
        <w:rPr>
          <w:rStyle w:val="OtherTok"/>
        </w:rPr>
        <w:t>FALSE</w:t>
      </w:r>
      <w:r>
        <w:rPr>
          <w:rStyle w:val="NormalTok"/>
        </w:rPr>
        <w:t xml:space="preserve">, </w:t>
      </w:r>
      <w:r>
        <w:rPr>
          <w:rStyle w:val="DataTypeTok"/>
        </w:rPr>
        <w:t>message =</w:t>
      </w:r>
      <w:r>
        <w:rPr>
          <w:rStyle w:val="NormalTok"/>
        </w:rPr>
        <w:t xml:space="preserve"> F, </w:t>
      </w:r>
      <w:r>
        <w:rPr>
          <w:rStyle w:val="DataTypeTok"/>
        </w:rPr>
        <w:t>warning =</w:t>
      </w:r>
      <w:r>
        <w:rPr>
          <w:rStyle w:val="NormalTok"/>
        </w:rPr>
        <w:t xml:space="preserve"> F,</w:t>
      </w:r>
      <w:r>
        <w:br/>
      </w:r>
      <w:r>
        <w:rPr>
          <w:rStyle w:val="NormalTok"/>
        </w:rPr>
        <w:t xml:space="preserve">                      </w:t>
      </w:r>
      <w:r>
        <w:rPr>
          <w:rStyle w:val="DataTypeTok"/>
        </w:rPr>
        <w:t>fig.asp =</w:t>
      </w:r>
      <w:r>
        <w:rPr>
          <w:rStyle w:val="NormalTok"/>
        </w:rPr>
        <w:t xml:space="preserve"> </w:t>
      </w:r>
      <w:proofErr w:type="spellStart"/>
      <w:r>
        <w:rPr>
          <w:rStyle w:val="NormalTok"/>
        </w:rPr>
        <w:t>fig_asp</w:t>
      </w:r>
      <w:proofErr w:type="spellEnd"/>
      <w:r>
        <w:rPr>
          <w:rStyle w:val="NormalTok"/>
        </w:rPr>
        <w:t xml:space="preserve">, </w:t>
      </w:r>
      <w:proofErr w:type="spellStart"/>
      <w:r>
        <w:rPr>
          <w:rStyle w:val="DataTypeTok"/>
        </w:rPr>
        <w:t>fig.width</w:t>
      </w:r>
      <w:proofErr w:type="spellEnd"/>
      <w:r>
        <w:rPr>
          <w:rStyle w:val="DataTypeTok"/>
        </w:rPr>
        <w:t xml:space="preserve"> =</w:t>
      </w:r>
      <w:r>
        <w:rPr>
          <w:rStyle w:val="NormalTok"/>
        </w:rPr>
        <w:t xml:space="preserve"> </w:t>
      </w:r>
      <w:proofErr w:type="spellStart"/>
      <w:r>
        <w:rPr>
          <w:rStyle w:val="NormalTok"/>
        </w:rPr>
        <w:t>fig_width</w:t>
      </w:r>
      <w:proofErr w:type="spellEnd"/>
      <w:r>
        <w:br/>
      </w:r>
      <w:r>
        <w:rPr>
          <w:rStyle w:val="NormalTok"/>
        </w:rPr>
        <w:t xml:space="preserve">                    </w:t>
      </w:r>
      <w:r>
        <w:br/>
      </w:r>
      <w:r>
        <w:rPr>
          <w:rStyle w:val="NormalTok"/>
        </w:rPr>
        <w:t xml:space="preserve">                      )</w:t>
      </w:r>
    </w:p>
    <w:p w14:paraId="47843886" w14:textId="77777777" w:rsidR="001D22DF" w:rsidRDefault="00100627">
      <w:pPr>
        <w:pStyle w:val="Heading1"/>
      </w:pPr>
      <w:bookmarkStart w:id="0" w:name="introduction"/>
      <w:bookmarkStart w:id="1" w:name="_Toc482716860"/>
      <w:bookmarkEnd w:id="0"/>
      <w:commentRangeStart w:id="2"/>
      <w:commentRangeStart w:id="3"/>
      <w:r>
        <w:t>Introduction</w:t>
      </w:r>
      <w:bookmarkEnd w:id="1"/>
      <w:commentRangeEnd w:id="2"/>
      <w:r w:rsidR="005E5E43">
        <w:rPr>
          <w:rStyle w:val="CommentReference"/>
          <w:rFonts w:asciiTheme="minorHAnsi" w:eastAsiaTheme="minorHAnsi" w:hAnsiTheme="minorHAnsi" w:cstheme="minorBidi"/>
          <w:b w:val="0"/>
          <w:bCs w:val="0"/>
        </w:rPr>
        <w:commentReference w:id="2"/>
      </w:r>
      <w:commentRangeEnd w:id="3"/>
      <w:r w:rsidR="005E5E43">
        <w:rPr>
          <w:rStyle w:val="CommentReference"/>
          <w:rFonts w:asciiTheme="minorHAnsi" w:eastAsiaTheme="minorHAnsi" w:hAnsiTheme="minorHAnsi" w:cstheme="minorBidi"/>
          <w:b w:val="0"/>
          <w:bCs w:val="0"/>
        </w:rPr>
        <w:commentReference w:id="3"/>
      </w:r>
    </w:p>
    <w:p w14:paraId="3679368F" w14:textId="77777777" w:rsidR="001D22DF" w:rsidRDefault="00100627">
      <w:pPr>
        <w:numPr>
          <w:ilvl w:val="0"/>
          <w:numId w:val="3"/>
        </w:numPr>
      </w:pPr>
      <w:r>
        <w:lastRenderedPageBreak/>
        <w:t>Summary and importance of global aquaculture production</w:t>
      </w:r>
    </w:p>
    <w:p w14:paraId="632EE988" w14:textId="77777777" w:rsidR="001D22DF" w:rsidRDefault="00100627">
      <w:pPr>
        <w:numPr>
          <w:ilvl w:val="1"/>
          <w:numId w:val="4"/>
        </w:numPr>
      </w:pPr>
      <w:r>
        <w:t>Projected increase in seafood demand and aquaculture as the most likely means to fill this demand (i.e., limited ability of wild fisheries to increase production)</w:t>
      </w:r>
    </w:p>
    <w:p w14:paraId="19C20197" w14:textId="77777777" w:rsidR="001D22DF" w:rsidRDefault="00100627">
      <w:pPr>
        <w:numPr>
          <w:ilvl w:val="1"/>
          <w:numId w:val="4"/>
        </w:numPr>
      </w:pPr>
      <w:r>
        <w:t>Brief summary of ecological, social and economic benefits of aquaculture</w:t>
      </w:r>
    </w:p>
    <w:p w14:paraId="42C3C902" w14:textId="77777777" w:rsidR="001D22DF" w:rsidRDefault="00100627">
      <w:pPr>
        <w:numPr>
          <w:ilvl w:val="1"/>
          <w:numId w:val="4"/>
        </w:numPr>
      </w:pPr>
      <w:r>
        <w:t>Despite strong arguments for aquaculture growth to meet increasing seafood demand at a global scale, how aquaculture development and growth can and should be realized at a regional scale requires an understanding of the sustainable and economically viable production potential of a region</w:t>
      </w:r>
    </w:p>
    <w:p w14:paraId="6C0332AE" w14:textId="77777777" w:rsidR="001D22DF" w:rsidRDefault="00100627">
      <w:pPr>
        <w:pStyle w:val="Compact"/>
        <w:numPr>
          <w:ilvl w:val="0"/>
          <w:numId w:val="2"/>
        </w:numPr>
      </w:pPr>
      <w:r>
        <w:t xml:space="preserve">*Description of factors that must be considered when determining aquaculture production potential of a given region </w:t>
      </w:r>
      <w:proofErr w:type="gramStart"/>
      <w:r>
        <w:t>( see</w:t>
      </w:r>
      <w:proofErr w:type="gramEnd"/>
      <w:r>
        <w:t xml:space="preserve"> </w:t>
      </w:r>
      <w:proofErr w:type="spellStart"/>
      <w:r>
        <w:t>McKindsey</w:t>
      </w:r>
      <w:proofErr w:type="spellEnd"/>
      <w:r>
        <w:t xml:space="preserve"> et al. 2006; Dunn et al. 2013).</w:t>
      </w:r>
    </w:p>
    <w:p w14:paraId="51BC3F10" w14:textId="77777777" w:rsidR="001D22DF" w:rsidRDefault="00100627">
      <w:pPr>
        <w:pStyle w:val="Compact"/>
        <w:numPr>
          <w:ilvl w:val="1"/>
          <w:numId w:val="5"/>
        </w:numPr>
      </w:pPr>
      <w:r>
        <w:t>physical</w:t>
      </w:r>
    </w:p>
    <w:p w14:paraId="3DCC1A69" w14:textId="77777777" w:rsidR="001D22DF" w:rsidRDefault="00100627">
      <w:pPr>
        <w:pStyle w:val="Compact"/>
        <w:numPr>
          <w:ilvl w:val="1"/>
          <w:numId w:val="5"/>
        </w:numPr>
      </w:pPr>
      <w:r>
        <w:t>ecological</w:t>
      </w:r>
    </w:p>
    <w:p w14:paraId="5A1E0090" w14:textId="77777777" w:rsidR="001D22DF" w:rsidRDefault="00100627">
      <w:pPr>
        <w:pStyle w:val="Compact"/>
        <w:numPr>
          <w:ilvl w:val="1"/>
          <w:numId w:val="5"/>
        </w:numPr>
      </w:pPr>
      <w:r>
        <w:t>social</w:t>
      </w:r>
    </w:p>
    <w:p w14:paraId="4C088D06" w14:textId="77777777" w:rsidR="001D22DF" w:rsidRDefault="00100627">
      <w:pPr>
        <w:pStyle w:val="Compact"/>
        <w:numPr>
          <w:ilvl w:val="1"/>
          <w:numId w:val="5"/>
        </w:numPr>
      </w:pPr>
      <w:r>
        <w:t>economic</w:t>
      </w:r>
    </w:p>
    <w:p w14:paraId="7F16EA8E" w14:textId="77777777" w:rsidR="001D22DF" w:rsidRDefault="00100627">
      <w:pPr>
        <w:numPr>
          <w:ilvl w:val="0"/>
          <w:numId w:val="3"/>
        </w:numPr>
      </w:pPr>
      <w:r>
        <w:t>The Caribbean as a region where aquaculture development could be particularly beneficial</w:t>
      </w:r>
    </w:p>
    <w:p w14:paraId="2D313F73" w14:textId="77777777" w:rsidR="001D22DF" w:rsidRDefault="00100627">
      <w:pPr>
        <w:numPr>
          <w:ilvl w:val="1"/>
          <w:numId w:val="6"/>
        </w:numPr>
      </w:pPr>
      <w:r>
        <w:t>Caribbean seafood consumption production, and trade (include information on seafood exports and imports)</w:t>
      </w:r>
    </w:p>
    <w:p w14:paraId="555BEDFA" w14:textId="77777777" w:rsidR="001D22DF" w:rsidRDefault="00100627">
      <w:pPr>
        <w:numPr>
          <w:ilvl w:val="1"/>
          <w:numId w:val="6"/>
        </w:numPr>
      </w:pPr>
      <w:r>
        <w:t>Describe current aquaculture production occurring in the Caribbean (minimal)</w:t>
      </w:r>
    </w:p>
    <w:p w14:paraId="42C5696F" w14:textId="77777777" w:rsidR="001D22DF" w:rsidRDefault="00100627">
      <w:pPr>
        <w:numPr>
          <w:ilvl w:val="1"/>
          <w:numId w:val="6"/>
        </w:numPr>
      </w:pPr>
      <w:r>
        <w:t>Recently, further development of aquaculture has been identified as a priority in the Caribbean to reduce reliance on imports and provide a new source of income and livelihoods.</w:t>
      </w:r>
    </w:p>
    <w:p w14:paraId="2A6AAA75" w14:textId="77777777" w:rsidR="001D22DF" w:rsidRDefault="00100627">
      <w:pPr>
        <w:numPr>
          <w:ilvl w:val="1"/>
          <w:numId w:val="6"/>
        </w:numPr>
      </w:pPr>
      <w:r>
        <w:t>Potential for land-based and coastal aquaculture in the Caribbean is extremely limited (explain why</w:t>
      </w:r>
      <w:proofErr w:type="gramStart"/>
      <w:r>
        <w:t>…..</w:t>
      </w:r>
      <w:proofErr w:type="gramEnd"/>
      <w:r>
        <w:t>limited space on land, limited freshwater, limited energy resources(e.g. reliable electricity), , environmental concerns with coastal aquaculture), suggesting the need to look to offshore aquaculture</w:t>
      </w:r>
    </w:p>
    <w:p w14:paraId="591A09E4" w14:textId="77777777" w:rsidR="001D22DF" w:rsidRDefault="00100627">
      <w:pPr>
        <w:numPr>
          <w:ilvl w:val="0"/>
          <w:numId w:val="3"/>
        </w:numPr>
      </w:pPr>
      <w:r>
        <w:t xml:space="preserve">Offshore aquaculture is an emerging approach to </w:t>
      </w:r>
      <w:proofErr w:type="spellStart"/>
      <w:r>
        <w:t>mariculture</w:t>
      </w:r>
      <w:proofErr w:type="spellEnd"/>
      <w:r>
        <w:t xml:space="preserve"> where farms are some distance offshore</w:t>
      </w:r>
    </w:p>
    <w:p w14:paraId="56FA634B" w14:textId="77777777" w:rsidR="001D22DF" w:rsidRDefault="00100627">
      <w:pPr>
        <w:numPr>
          <w:ilvl w:val="1"/>
          <w:numId w:val="7"/>
        </w:numPr>
      </w:pPr>
      <w:r>
        <w:t>Overview of offshore aquaculture worldwide</w:t>
      </w:r>
    </w:p>
    <w:p w14:paraId="5EC00A90" w14:textId="77777777" w:rsidR="001D22DF" w:rsidRDefault="00100627">
      <w:pPr>
        <w:numPr>
          <w:ilvl w:val="1"/>
          <w:numId w:val="7"/>
        </w:numPr>
      </w:pPr>
      <w:r>
        <w:t>Brief discussion of advantages of offshore aquaculture (specifically in the Caribbean)</w:t>
      </w:r>
    </w:p>
    <w:p w14:paraId="086219BF" w14:textId="77777777" w:rsidR="001D22DF" w:rsidRDefault="00100627">
      <w:pPr>
        <w:numPr>
          <w:ilvl w:val="1"/>
          <w:numId w:val="7"/>
        </w:numPr>
      </w:pPr>
      <w:r>
        <w:t>Likely species/technology in the Caribbean (concluding that cobia is one of the more promising species because it is fast growing, has had demonstrated success in offshore farms, is a high value species, etc. and thus is the focus of our analysis)</w:t>
      </w:r>
    </w:p>
    <w:p w14:paraId="36826949" w14:textId="77777777" w:rsidR="001D22DF" w:rsidRDefault="00100627">
      <w:pPr>
        <w:numPr>
          <w:ilvl w:val="0"/>
          <w:numId w:val="3"/>
        </w:numPr>
      </w:pPr>
      <w:r>
        <w:t xml:space="preserve">Overview of cobia biology and cobia farming (this section should make it clear why SST was not a necessary layer in our suitability </w:t>
      </w:r>
      <w:proofErr w:type="gramStart"/>
      <w:r>
        <w:t>assessment ,</w:t>
      </w:r>
      <w:proofErr w:type="gramEnd"/>
      <w:r>
        <w:t xml:space="preserve"> but was important to consider in our growth model).</w:t>
      </w:r>
    </w:p>
    <w:p w14:paraId="440DF880" w14:textId="77777777" w:rsidR="001D22DF" w:rsidRDefault="00100627">
      <w:pPr>
        <w:numPr>
          <w:ilvl w:val="0"/>
          <w:numId w:val="3"/>
        </w:numPr>
      </w:pPr>
      <w:r>
        <w:t>Introducing our study</w:t>
      </w:r>
    </w:p>
    <w:p w14:paraId="67031E50" w14:textId="77777777" w:rsidR="001D22DF" w:rsidRDefault="00100627">
      <w:pPr>
        <w:numPr>
          <w:ilvl w:val="1"/>
          <w:numId w:val="8"/>
        </w:numPr>
      </w:pPr>
      <w:r>
        <w:t>Offshore aquaculture is nearly untapped in the Caribbean, raising questions about what the actual potential is, how that potential varies across the many EEZs of the Caribbean, and what factors are currently most likely to be limiting development</w:t>
      </w:r>
    </w:p>
    <w:p w14:paraId="7DAEDEC4" w14:textId="77777777" w:rsidR="001D22DF" w:rsidRDefault="00100627">
      <w:pPr>
        <w:numPr>
          <w:ilvl w:val="1"/>
          <w:numId w:val="8"/>
        </w:numPr>
      </w:pPr>
      <w:r>
        <w:t xml:space="preserve">Using high resolution spatial data, we develop a spatial </w:t>
      </w:r>
      <w:proofErr w:type="spellStart"/>
      <w:r>
        <w:t>bioeconomic</w:t>
      </w:r>
      <w:proofErr w:type="spellEnd"/>
      <w:r>
        <w:t xml:space="preserve"> model to estimate the total production potential (in terms of weight and profit) of offshore aquaculture in the Caribbean, using cobia as a case study. We examine the spatial distribution of offshore aquaculture potential to identify ‘hotspots’ for potential future offshore aquaculture development, and how it is distributed across space. Additionally, we examine the variation of individual farm profitability between and across EEZs to determine the importance of site selection in aquaculture development and to quantify the potential benefits of strategic spatial planning. </w:t>
      </w:r>
      <w:commentRangeStart w:id="4"/>
      <w:r>
        <w:t xml:space="preserve">We explore these results under several regionally scaled production capacity scenarios, and identify the main parameters constraining </w:t>
      </w:r>
      <w:r>
        <w:lastRenderedPageBreak/>
        <w:t>production in our model</w:t>
      </w:r>
      <w:commentRangeEnd w:id="4"/>
      <w:r w:rsidR="005E5E43">
        <w:rPr>
          <w:rStyle w:val="CommentReference"/>
        </w:rPr>
        <w:commentReference w:id="4"/>
      </w:r>
      <w:r>
        <w:t>. Our approach could be applied to other farmed species or applied to other regions, and our results can help to chart a course for a sustainable and economically prosperous offshore aquaculture industry in the Caribbean.</w:t>
      </w:r>
    </w:p>
    <w:p w14:paraId="38A50123" w14:textId="77777777" w:rsidR="001D22DF" w:rsidRDefault="00100627">
      <w:pPr>
        <w:pStyle w:val="Heading1"/>
      </w:pPr>
      <w:bookmarkStart w:id="5" w:name="methods"/>
      <w:bookmarkStart w:id="6" w:name="_Toc482716861"/>
      <w:bookmarkEnd w:id="5"/>
      <w:r>
        <w:t>Methods</w:t>
      </w:r>
      <w:bookmarkEnd w:id="6"/>
    </w:p>
    <w:p w14:paraId="2D295FFA" w14:textId="77777777" w:rsidR="001D22DF" w:rsidRDefault="00100627">
      <w:pPr>
        <w:pStyle w:val="Heading2"/>
      </w:pPr>
      <w:bookmarkStart w:id="7" w:name="overview"/>
      <w:bookmarkStart w:id="8" w:name="_Toc482716862"/>
      <w:bookmarkEnd w:id="7"/>
      <w:r>
        <w:t>Over</w:t>
      </w:r>
      <w:bookmarkStart w:id="9" w:name="_GoBack"/>
      <w:bookmarkEnd w:id="9"/>
      <w:r>
        <w:t>view</w:t>
      </w:r>
      <w:bookmarkEnd w:id="8"/>
    </w:p>
    <w:p w14:paraId="2753BF81" w14:textId="630B518A" w:rsidR="001D22DF" w:rsidRDefault="00100627">
      <w:pPr>
        <w:pStyle w:val="FirstParagraph"/>
      </w:pPr>
      <w:r>
        <w:t xml:space="preserve">We </w:t>
      </w:r>
      <w:ins w:id="10" w:author="Sarah Lester" w:date="2017-05-17T09:29:00Z">
        <w:r w:rsidR="00F352E5">
          <w:t xml:space="preserve">develop </w:t>
        </w:r>
      </w:ins>
      <w:r>
        <w:t xml:space="preserve">a spatial </w:t>
      </w:r>
      <w:proofErr w:type="spellStart"/>
      <w:r>
        <w:t>bioeconomic</w:t>
      </w:r>
      <w:proofErr w:type="spellEnd"/>
      <w:r>
        <w:t xml:space="preserve"> model to estimate the production potential (in terms of biomass (</w:t>
      </w:r>
      <w:r>
        <w:rPr>
          <w:i/>
        </w:rPr>
        <w:t>t</w:t>
      </w:r>
      <w:r>
        <w:t xml:space="preserve">) and Net Present Value (NPV)) for offshore cobia </w:t>
      </w:r>
      <w:proofErr w:type="spellStart"/>
      <w:r>
        <w:t>mariculture</w:t>
      </w:r>
      <w:proofErr w:type="spellEnd"/>
      <w:r>
        <w:t xml:space="preserve"> in the Caribbean region (</w:t>
      </w:r>
      <w:commentRangeStart w:id="11"/>
      <w:r>
        <w:t>Figure 1</w:t>
      </w:r>
      <w:commentRangeEnd w:id="11"/>
      <w:r w:rsidR="00A40D29">
        <w:rPr>
          <w:rStyle w:val="CommentReference"/>
        </w:rPr>
        <w:commentReference w:id="11"/>
      </w:r>
      <w:r>
        <w:t xml:space="preserve">). The first steps of our analyses </w:t>
      </w:r>
      <w:del w:id="12" w:author="Sarah Lester" w:date="2017-05-17T10:27:00Z">
        <w:r w:rsidDel="00A40D29">
          <w:delText xml:space="preserve">was </w:delText>
        </w:r>
      </w:del>
      <w:ins w:id="13" w:author="Sarah Lester" w:date="2017-05-17T10:27:00Z">
        <w:r w:rsidR="00A40D29">
          <w:t xml:space="preserve">were </w:t>
        </w:r>
      </w:ins>
      <w:r>
        <w:t>to identify 1 km</w:t>
      </w:r>
      <w:r>
        <w:rPr>
          <w:vertAlign w:val="superscript"/>
        </w:rPr>
        <w:t>2</w:t>
      </w:r>
      <w:r>
        <w:t xml:space="preserve"> </w:t>
      </w:r>
      <w:ins w:id="14" w:author="Sarah Lester" w:date="2017-05-17T10:29:00Z">
        <w:r w:rsidR="00A40D29">
          <w:t>sites throughout the study region</w:t>
        </w:r>
      </w:ins>
      <w:ins w:id="15" w:author="Sarah Lester" w:date="2017-05-17T10:28:00Z">
        <w:r w:rsidR="00A40D29">
          <w:t xml:space="preserve"> </w:t>
        </w:r>
      </w:ins>
      <w:r>
        <w:t xml:space="preserve">that </w:t>
      </w:r>
      <w:del w:id="16" w:author="Sarah Lester" w:date="2017-05-17T10:29:00Z">
        <w:r w:rsidDel="00A40D29">
          <w:delText xml:space="preserve">were </w:delText>
        </w:r>
      </w:del>
      <w:ins w:id="17" w:author="Sarah Lester" w:date="2017-05-17T10:29:00Z">
        <w:r w:rsidR="00A40D29">
          <w:t xml:space="preserve">would be </w:t>
        </w:r>
      </w:ins>
      <w:r>
        <w:t xml:space="preserve">suitable for </w:t>
      </w:r>
      <w:proofErr w:type="spellStart"/>
      <w:r>
        <w:t>mariculture</w:t>
      </w:r>
      <w:proofErr w:type="spellEnd"/>
      <w:r>
        <w:t xml:space="preserve"> development and create a hypothetical farm design for </w:t>
      </w:r>
      <w:del w:id="18" w:author="Sarah Lester" w:date="2017-05-17T10:30:00Z">
        <w:r w:rsidDel="00A40D29">
          <w:delText>each cell</w:delText>
        </w:r>
      </w:del>
      <w:ins w:id="19" w:author="Sarah Lester" w:date="2017-05-17T10:30:00Z">
        <w:r w:rsidR="00A40D29">
          <w:t>a</w:t>
        </w:r>
      </w:ins>
      <w:ins w:id="20" w:author="Sarah Lester" w:date="2017-05-17T10:31:00Z">
        <w:r w:rsidR="00A40D29">
          <w:t>ll suitable sites</w:t>
        </w:r>
      </w:ins>
      <w:r>
        <w:t xml:space="preserve">. Next, we apply a temperature </w:t>
      </w:r>
      <w:proofErr w:type="spellStart"/>
      <w:r>
        <w:t>perfomance</w:t>
      </w:r>
      <w:proofErr w:type="spellEnd"/>
      <w:r>
        <w:t xml:space="preserve"> curve (TPC) to predict temperature-dependent growth of cobia at each farm and create a </w:t>
      </w:r>
      <w:commentRangeStart w:id="21"/>
      <w:r>
        <w:t xml:space="preserve">supply </w:t>
      </w:r>
      <w:commentRangeEnd w:id="21"/>
      <w:r w:rsidR="008B46F1">
        <w:rPr>
          <w:rStyle w:val="CommentReference"/>
        </w:rPr>
        <w:commentReference w:id="21"/>
      </w:r>
      <w:r>
        <w:t xml:space="preserve">curve to estimate </w:t>
      </w:r>
      <w:commentRangeStart w:id="22"/>
      <w:r>
        <w:t>cobia price</w:t>
      </w:r>
      <w:commentRangeEnd w:id="22"/>
      <w:r w:rsidR="00A40D29">
        <w:rPr>
          <w:rStyle w:val="CommentReference"/>
        </w:rPr>
        <w:commentReference w:id="22"/>
      </w:r>
      <w:r>
        <w:t xml:space="preserve">, </w:t>
      </w:r>
      <w:commentRangeStart w:id="23"/>
      <w:r>
        <w:t xml:space="preserve">based on the regional production estimates. </w:t>
      </w:r>
      <w:commentRangeEnd w:id="23"/>
      <w:r w:rsidR="008B46F1">
        <w:rPr>
          <w:rStyle w:val="CommentReference"/>
        </w:rPr>
        <w:commentReference w:id="23"/>
      </w:r>
      <w:r>
        <w:t>Finally, we use the estimated price and cost parameters derived from the literature to calculate Net Present Value (</w:t>
      </w:r>
      <w:r>
        <w:rPr>
          <w:i/>
        </w:rPr>
        <w:t>NPV</w:t>
      </w:r>
      <w:r>
        <w:t xml:space="preserve">) over a </w:t>
      </w:r>
      <w:proofErr w:type="gramStart"/>
      <w:r>
        <w:t>10 year</w:t>
      </w:r>
      <w:proofErr w:type="gramEnd"/>
      <w:r>
        <w:t xml:space="preserve"> time horizon. We assume that only farms that have a </w:t>
      </w:r>
      <w:proofErr w:type="spellStart"/>
      <w:r>
        <w:t>postive</w:t>
      </w:r>
      <w:proofErr w:type="spellEnd"/>
      <w:r>
        <w:t xml:space="preserve"> NPV after 10 years will be developed.</w:t>
      </w:r>
    </w:p>
    <w:p w14:paraId="52E68EDB" w14:textId="77777777" w:rsidR="001D22DF" w:rsidRDefault="00100627">
      <w:pPr>
        <w:pStyle w:val="FigurewithCaption"/>
      </w:pPr>
      <w:r>
        <w:rPr>
          <w:noProof/>
        </w:rPr>
        <w:drawing>
          <wp:inline distT="0" distB="0" distL="0" distR="0" wp14:anchorId="2D4A5768" wp14:editId="1807F69E">
            <wp:extent cx="5334000" cy="3000375"/>
            <wp:effectExtent l="0" t="0" r="0" b="0"/>
            <wp:docPr id="1" name="Picture" descr="Model schematic for estimating cobia aquaculture production potential. Green squares indicate model inputs, blue squares indicate model components, and orange squares indicate model outputs."/>
            <wp:cNvGraphicFramePr/>
            <a:graphic xmlns:a="http://schemas.openxmlformats.org/drawingml/2006/main">
              <a:graphicData uri="http://schemas.openxmlformats.org/drawingml/2006/picture">
                <pic:pic xmlns:pic="http://schemas.openxmlformats.org/drawingml/2006/picture">
                  <pic:nvPicPr>
                    <pic:cNvPr id="0" name="Picture" descr="modelflow/Slide1.png"/>
                    <pic:cNvPicPr>
                      <a:picLocks noChangeAspect="1" noChangeArrowheads="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p>
    <w:p w14:paraId="72033CF9" w14:textId="77777777" w:rsidR="001D22DF" w:rsidRDefault="00100627">
      <w:pPr>
        <w:pStyle w:val="ImageCaption"/>
      </w:pPr>
      <w:commentRangeStart w:id="24"/>
      <w:r>
        <w:t xml:space="preserve">Model schematic </w:t>
      </w:r>
      <w:commentRangeEnd w:id="24"/>
      <w:r w:rsidR="008B46F1">
        <w:rPr>
          <w:rStyle w:val="CommentReference"/>
        </w:rPr>
        <w:commentReference w:id="24"/>
      </w:r>
      <w:r>
        <w:t>for estimating cobia aquaculture production potential. Green squares indicate model inputs, blue squares indicate model components, and orange squares indicate model outputs.</w:t>
      </w:r>
    </w:p>
    <w:p w14:paraId="01471F5C" w14:textId="77777777" w:rsidR="001D22DF" w:rsidRDefault="00100627">
      <w:pPr>
        <w:pStyle w:val="Heading2"/>
      </w:pPr>
      <w:bookmarkStart w:id="25" w:name="description-of-study-region"/>
      <w:bookmarkStart w:id="26" w:name="_Toc482716863"/>
      <w:bookmarkEnd w:id="25"/>
      <w:r>
        <w:t>Description of Study Region</w:t>
      </w:r>
      <w:bookmarkEnd w:id="26"/>
    </w:p>
    <w:p w14:paraId="208ACC7D" w14:textId="7B6375B2" w:rsidR="001D22DF" w:rsidRDefault="008B46F1">
      <w:pPr>
        <w:pStyle w:val="FirstParagraph"/>
      </w:pPr>
      <w:ins w:id="27" w:author="Sarah Lester" w:date="2017-05-17T10:47:00Z">
        <w:r>
          <w:t xml:space="preserve">Our study domain includes </w:t>
        </w:r>
      </w:ins>
      <w:del w:id="28" w:author="Sarah Lester" w:date="2017-05-17T10:47:00Z">
        <w:r w:rsidR="00100627" w:rsidDel="008B46F1">
          <w:delText>T</w:delText>
        </w:r>
      </w:del>
      <w:ins w:id="29" w:author="Sarah Lester" w:date="2017-05-17T10:47:00Z">
        <w:r>
          <w:t>t</w:t>
        </w:r>
      </w:ins>
      <w:r w:rsidR="00100627">
        <w:t xml:space="preserve">he territorial waters and Exclusive Economic Zones (EEZs) surrounding the 28 island countries that comprise the Greater and Lesser Antilles of the Caribbean Sea </w:t>
      </w:r>
      <w:del w:id="30" w:author="Sarah Lester" w:date="2017-05-17T10:47:00Z">
        <w:r w:rsidR="00100627" w:rsidDel="008B46F1">
          <w:delText xml:space="preserve">is the area of focus for our study </w:delText>
        </w:r>
      </w:del>
      <w:r w:rsidR="00100627">
        <w:t>(Figure 1). All analyses were performed at</w:t>
      </w:r>
      <w:ins w:id="31" w:author="Sarah Lester" w:date="2017-05-17T10:47:00Z">
        <w:r>
          <w:t xml:space="preserve"> a</w:t>
        </w:r>
      </w:ins>
      <w:r w:rsidR="00100627">
        <w:t xml:space="preserve"> 1 km</w:t>
      </w:r>
      <w:r w:rsidR="00100627">
        <w:rPr>
          <w:vertAlign w:val="superscript"/>
        </w:rPr>
        <w:t>2</w:t>
      </w:r>
      <w:r w:rsidR="00100627">
        <w:t xml:space="preserve"> spatial resolution. We did not consider the potential of offshore </w:t>
      </w:r>
      <w:r w:rsidR="00100627">
        <w:lastRenderedPageBreak/>
        <w:t>aquaculture development in the high seas</w:t>
      </w:r>
      <w:del w:id="32" w:author="Sarah Lester" w:date="2017-05-17T10:48:00Z">
        <w:r w:rsidR="00100627" w:rsidDel="008B46F1">
          <w:delText>,</w:delText>
        </w:r>
      </w:del>
      <w:r w:rsidR="00100627">
        <w:t xml:space="preserve"> or disputed waters. A shapefile from VLIZ (2014) was used to define the maritime boundaries for all island countries.</w:t>
      </w:r>
    </w:p>
    <w:p w14:paraId="07D39681" w14:textId="77777777" w:rsidR="001D22DF" w:rsidRDefault="00100627">
      <w:pPr>
        <w:pStyle w:val="SourceCode"/>
      </w:pPr>
      <w:commentRangeStart w:id="33"/>
      <w:r>
        <w:rPr>
          <w:rStyle w:val="VerbatimChar"/>
        </w:rPr>
        <w:t xml:space="preserve">## OGR data source with driver: ESRI Shapefile </w:t>
      </w:r>
      <w:r>
        <w:br/>
      </w:r>
      <w:r>
        <w:rPr>
          <w:rStyle w:val="VerbatimChar"/>
        </w:rPr>
        <w:t>## Source: "/Users/</w:t>
      </w:r>
      <w:proofErr w:type="spellStart"/>
      <w:r>
        <w:rPr>
          <w:rStyle w:val="VerbatimChar"/>
        </w:rPr>
        <w:t>lennonthomas</w:t>
      </w:r>
      <w:proofErr w:type="spellEnd"/>
      <w:r>
        <w:rPr>
          <w:rStyle w:val="VerbatimChar"/>
        </w:rPr>
        <w:t>/Box Sync/</w:t>
      </w:r>
      <w:proofErr w:type="spellStart"/>
      <w:r>
        <w:rPr>
          <w:rStyle w:val="VerbatimChar"/>
        </w:rPr>
        <w:t>Waitt</w:t>
      </w:r>
      <w:proofErr w:type="spellEnd"/>
      <w:r>
        <w:rPr>
          <w:rStyle w:val="VerbatimChar"/>
        </w:rPr>
        <w:t xml:space="preserve"> Institute/Blue Halo 2016/Carib_aqua_16/Suitability/</w:t>
      </w:r>
      <w:proofErr w:type="spellStart"/>
      <w:r>
        <w:rPr>
          <w:rStyle w:val="VerbatimChar"/>
        </w:rPr>
        <w:t>tmp</w:t>
      </w:r>
      <w:proofErr w:type="spellEnd"/>
      <w:r>
        <w:rPr>
          <w:rStyle w:val="VerbatimChar"/>
        </w:rPr>
        <w:t>", layer: "</w:t>
      </w:r>
      <w:proofErr w:type="spellStart"/>
      <w:r>
        <w:rPr>
          <w:rStyle w:val="VerbatimChar"/>
        </w:rPr>
        <w:t>carib_eez_shape</w:t>
      </w:r>
      <w:proofErr w:type="spellEnd"/>
      <w:r>
        <w:rPr>
          <w:rStyle w:val="VerbatimChar"/>
        </w:rPr>
        <w:t>"</w:t>
      </w:r>
      <w:r>
        <w:br/>
      </w:r>
      <w:r>
        <w:rPr>
          <w:rStyle w:val="VerbatimChar"/>
        </w:rPr>
        <w:t>## with 54 features</w:t>
      </w:r>
      <w:r>
        <w:br/>
      </w:r>
      <w:r>
        <w:rPr>
          <w:rStyle w:val="VerbatimChar"/>
        </w:rPr>
        <w:t>## It has 23 fields</w:t>
      </w:r>
      <w:commentRangeEnd w:id="33"/>
      <w:r w:rsidR="008B46F1">
        <w:rPr>
          <w:rStyle w:val="CommentReference"/>
        </w:rPr>
        <w:commentReference w:id="33"/>
      </w:r>
    </w:p>
    <w:p w14:paraId="5B418F97" w14:textId="77777777" w:rsidR="001D22DF" w:rsidRDefault="00100627">
      <w:pPr>
        <w:pStyle w:val="FigurewithCaption"/>
      </w:pPr>
      <w:r>
        <w:rPr>
          <w:noProof/>
        </w:rPr>
        <w:drawing>
          <wp:inline distT="0" distB="0" distL="0" distR="0" wp14:anchorId="048CC9F8" wp14:editId="282CD5E9">
            <wp:extent cx="5334000" cy="3465710"/>
            <wp:effectExtent l="0" t="0" r="0" b="0"/>
            <wp:docPr id="2" name="Picture" descr="The study area for this project is indicated in blue. EEZ boundary data were obtained from VLIZ (2014)."/>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Caribbean%20EEZ%20tmap-1.png"/>
                    <pic:cNvPicPr>
                      <a:picLocks noChangeAspect="1" noChangeArrowheads="1"/>
                    </pic:cNvPicPr>
                  </pic:nvPicPr>
                  <pic:blipFill>
                    <a:blip r:embed="rId10"/>
                    <a:stretch>
                      <a:fillRect/>
                    </a:stretch>
                  </pic:blipFill>
                  <pic:spPr bwMode="auto">
                    <a:xfrm>
                      <a:off x="0" y="0"/>
                      <a:ext cx="5334000" cy="3465710"/>
                    </a:xfrm>
                    <a:prstGeom prst="rect">
                      <a:avLst/>
                    </a:prstGeom>
                    <a:noFill/>
                    <a:ln w="9525">
                      <a:noFill/>
                      <a:headEnd/>
                      <a:tailEnd/>
                    </a:ln>
                  </pic:spPr>
                </pic:pic>
              </a:graphicData>
            </a:graphic>
          </wp:inline>
        </w:drawing>
      </w:r>
    </w:p>
    <w:p w14:paraId="7D2E894D" w14:textId="77777777" w:rsidR="001D22DF" w:rsidRDefault="00100627">
      <w:pPr>
        <w:pStyle w:val="ImageCaption"/>
      </w:pPr>
      <w:r>
        <w:t>The study area for this project is indicated in blue. EEZ boundary data were obtained from VLIZ (2014).</w:t>
      </w:r>
    </w:p>
    <w:p w14:paraId="7D5657A3" w14:textId="77777777" w:rsidR="001D22DF" w:rsidRDefault="00100627">
      <w:pPr>
        <w:pStyle w:val="Heading2"/>
      </w:pPr>
      <w:bookmarkStart w:id="34" w:name="suitability-assessment"/>
      <w:bookmarkStart w:id="35" w:name="_Toc482716864"/>
      <w:bookmarkEnd w:id="34"/>
      <w:r>
        <w:t>Suitability Assessment</w:t>
      </w:r>
      <w:bookmarkEnd w:id="35"/>
    </w:p>
    <w:p w14:paraId="746D1467" w14:textId="7C0EE2E2" w:rsidR="001D22DF" w:rsidRDefault="00100627">
      <w:pPr>
        <w:pStyle w:val="FirstParagraph"/>
      </w:pPr>
      <w:r>
        <w:t xml:space="preserve">The first step in our analysis was to conduct an assessment to identify areas that are potentially suitable for the development of offshore </w:t>
      </w:r>
      <w:proofErr w:type="spellStart"/>
      <w:r>
        <w:t>mariculture</w:t>
      </w:r>
      <w:proofErr w:type="spellEnd"/>
      <w:r>
        <w:t xml:space="preserve">. To determine what areas are suitable, we considered </w:t>
      </w:r>
      <w:del w:id="36" w:author="Sarah Lester" w:date="2017-05-17T10:49:00Z">
        <w:r w:rsidDel="00394314">
          <w:delText xml:space="preserve">6 </w:delText>
        </w:r>
      </w:del>
      <w:ins w:id="37" w:author="Sarah Lester" w:date="2017-05-17T10:49:00Z">
        <w:r w:rsidR="00394314">
          <w:t xml:space="preserve">six </w:t>
        </w:r>
      </w:ins>
      <w:r>
        <w:t xml:space="preserve">factors: </w:t>
      </w:r>
      <w:commentRangeStart w:id="38"/>
      <w:r>
        <w:t xml:space="preserve">depth, current speed, </w:t>
      </w:r>
      <w:ins w:id="39" w:author="Microsoft Office User" w:date="2017-05-17T10:08:00Z">
        <w:r w:rsidR="009615AF">
          <w:t xml:space="preserve">coral reef presence, </w:t>
        </w:r>
      </w:ins>
      <w:r>
        <w:t>shipping activity, oil st</w:t>
      </w:r>
      <w:ins w:id="40" w:author="Sarah Lester" w:date="2017-05-17T10:50:00Z">
        <w:r w:rsidR="00394314">
          <w:t>r</w:t>
        </w:r>
      </w:ins>
      <w:r>
        <w:t>u</w:t>
      </w:r>
      <w:del w:id="41" w:author="Sarah Lester" w:date="2017-05-17T10:50:00Z">
        <w:r w:rsidDel="00394314">
          <w:delText>r</w:delText>
        </w:r>
      </w:del>
      <w:r>
        <w:t xml:space="preserve">ctures, and areas designated for conservation </w:t>
      </w:r>
      <w:commentRangeEnd w:id="38"/>
      <w:r w:rsidR="00394314">
        <w:rPr>
          <w:rStyle w:val="CommentReference"/>
        </w:rPr>
        <w:commentReference w:id="38"/>
      </w:r>
      <w:r>
        <w:t>(Table 1).</w:t>
      </w:r>
    </w:p>
    <w:p w14:paraId="17B4ADEE" w14:textId="5F3EF85D" w:rsidR="001D22DF" w:rsidRDefault="00100627">
      <w:pPr>
        <w:pStyle w:val="SourceCode"/>
      </w:pPr>
      <w:r>
        <w:rPr>
          <w:rStyle w:val="VerbatimChar"/>
        </w:rPr>
        <w:t>##       **Spatial Data Layer**  **Year**</w:t>
      </w:r>
      <w:r>
        <w:br/>
      </w:r>
      <w:r>
        <w:rPr>
          <w:rStyle w:val="VerbatimChar"/>
        </w:rPr>
        <w:t>## 1     Marine Protected Areas      2016</w:t>
      </w:r>
      <w:r>
        <w:br/>
      </w:r>
      <w:r>
        <w:rPr>
          <w:rStyle w:val="VerbatimChar"/>
        </w:rPr>
        <w:t>## 2                   Oil Rigs      2003</w:t>
      </w:r>
      <w:r>
        <w:br/>
      </w:r>
      <w:r>
        <w:rPr>
          <w:rStyle w:val="VerbatimChar"/>
        </w:rPr>
        <w:t>## 3                   Shipping      2005</w:t>
      </w:r>
      <w:r>
        <w:br/>
      </w:r>
      <w:r>
        <w:rPr>
          <w:rStyle w:val="VerbatimChar"/>
        </w:rPr>
        <w:t>## 4                Coral Reefs      2010</w:t>
      </w:r>
      <w:r>
        <w:br/>
      </w:r>
      <w:r>
        <w:rPr>
          <w:rStyle w:val="VerbatimChar"/>
        </w:rPr>
        <w:t>## 5                      Depth      2009</w:t>
      </w:r>
      <w:r>
        <w:br/>
      </w:r>
      <w:r>
        <w:rPr>
          <w:rStyle w:val="VerbatimChar"/>
        </w:rPr>
        <w:t>## 6           Current Velocity 2005-2015</w:t>
      </w:r>
      <w:r>
        <w:br/>
      </w:r>
      <w:r>
        <w:rPr>
          <w:rStyle w:val="VerbatimChar"/>
        </w:rPr>
        <w:t>## 7 Deep sea bed mining claims      2016</w:t>
      </w:r>
      <w:r>
        <w:br/>
      </w:r>
      <w:r>
        <w:rPr>
          <w:rStyle w:val="VerbatimChar"/>
        </w:rPr>
        <w:t xml:space="preserve">##                                                                                                                                                                                                                                     </w:t>
      </w:r>
      <w:r>
        <w:rPr>
          <w:rStyle w:val="VerbatimChar"/>
        </w:rPr>
        <w:lastRenderedPageBreak/>
        <w:t xml:space="preserve">                                                                                                                                                                                                                                                                                                                                                       **Data and Analysis Description**</w:t>
      </w:r>
      <w:r>
        <w:br/>
      </w:r>
      <w:r>
        <w:rPr>
          <w:rStyle w:val="VerbatimChar"/>
        </w:rPr>
        <w:t xml:space="preserve">## 1                                         The most comprehensive global database on conservation areas which includes marine protected areas (MPAs) and areas that achieve conservation in the long-term, referred to as other effective area-based conservation measures (OECMs). We filtered this data set to include protected areas that are located partially or completely within the marine environment. Areas classified as designated or proposed, in addition to those already established, were included to be conservative in terms of limiting </w:t>
      </w:r>
      <w:proofErr w:type="spellStart"/>
      <w:r>
        <w:rPr>
          <w:rStyle w:val="VerbatimChar"/>
        </w:rPr>
        <w:t>aquaculutre</w:t>
      </w:r>
      <w:proofErr w:type="spellEnd"/>
      <w:r>
        <w:rPr>
          <w:rStyle w:val="VerbatimChar"/>
        </w:rPr>
        <w:t xml:space="preserve"> development in areas of high conservation priority. </w:t>
      </w:r>
      <w:r>
        <w:br/>
      </w:r>
      <w:r>
        <w:rPr>
          <w:rStyle w:val="VerbatimChar"/>
        </w:rPr>
        <w:t xml:space="preserve">## 2                                                                                                                                                                                                                                                                                                                                                                                                                     Stable light flares from NOAA's National Geophysical Data Center (NGDC) with ephemeral sources of lights removed were isolated using </w:t>
      </w:r>
      <w:proofErr w:type="spellStart"/>
      <w:r>
        <w:rPr>
          <w:rStyle w:val="VerbatimChar"/>
        </w:rPr>
        <w:t>sepctra</w:t>
      </w:r>
      <w:proofErr w:type="spellEnd"/>
      <w:r>
        <w:rPr>
          <w:rStyle w:val="VerbatimChar"/>
        </w:rPr>
        <w:t xml:space="preserve"> analysis to identify location of  oil rigs in the ocean. </w:t>
      </w:r>
      <w:r>
        <w:br/>
      </w:r>
      <w:r>
        <w:rPr>
          <w:rStyle w:val="VerbatimChar"/>
        </w:rPr>
        <w:t xml:space="preserve">## 3                                                                                                                                                                                                                           Mobile data on 3,374 large (&gt; 1000 gross tonnage) commercial and research vessels at sea in 2005 were obtained from the World </w:t>
      </w:r>
      <w:proofErr w:type="spellStart"/>
      <w:r>
        <w:rPr>
          <w:rStyle w:val="VerbatimChar"/>
        </w:rPr>
        <w:t>Meterorological</w:t>
      </w:r>
      <w:proofErr w:type="spellEnd"/>
      <w:r>
        <w:rPr>
          <w:rStyle w:val="VerbatimChar"/>
        </w:rPr>
        <w:t xml:space="preserve"> Organization </w:t>
      </w:r>
      <w:proofErr w:type="spellStart"/>
      <w:r>
        <w:rPr>
          <w:rStyle w:val="VerbatimChar"/>
        </w:rPr>
        <w:t>Volunatry</w:t>
      </w:r>
      <w:proofErr w:type="spellEnd"/>
      <w:r>
        <w:rPr>
          <w:rStyle w:val="VerbatimChar"/>
        </w:rPr>
        <w:t xml:space="preserve"> Observing Ships Scheme. Ship tracks were then created assuming ships travel in straight lines. Values ranged from 0 to 1,158 and represent the number of ship tracks recorded in a single 1 km2 cell over a one year period</w:t>
      </w:r>
      <w:r>
        <w:br/>
      </w:r>
      <w:r>
        <w:rPr>
          <w:rStyle w:val="VerbatimChar"/>
        </w:rPr>
        <w:t xml:space="preserve">## 4                                                                                                                                                                                                                                                                                                                                                                                                                 Dataset on the distribution of coral reefs in tropical and subtropical regions. Data sources include the Millennium </w:t>
      </w:r>
      <w:proofErr w:type="gramStart"/>
      <w:r>
        <w:rPr>
          <w:rStyle w:val="VerbatimChar"/>
        </w:rPr>
        <w:t>coral</w:t>
      </w:r>
      <w:proofErr w:type="gramEnd"/>
      <w:r>
        <w:rPr>
          <w:rStyle w:val="VerbatimChar"/>
        </w:rPr>
        <w:t xml:space="preserve"> Reef Mapping Project (2005) and the World Atlas of Coral Reefs (</w:t>
      </w:r>
      <w:proofErr w:type="spellStart"/>
      <w:r>
        <w:rPr>
          <w:rStyle w:val="VerbatimChar"/>
        </w:rPr>
        <w:t>Spaliding</w:t>
      </w:r>
      <w:proofErr w:type="spellEnd"/>
      <w:r>
        <w:rPr>
          <w:rStyle w:val="VerbatimChar"/>
        </w:rPr>
        <w:t xml:space="preserve"> 2001).</w:t>
      </w:r>
      <w:r>
        <w:br/>
      </w:r>
      <w:r>
        <w:rPr>
          <w:rStyle w:val="VerbatimChar"/>
        </w:rPr>
        <w:t>## 5                                                                                                                                                                                                                                                                                                                                                                                                                                                                                                                   Global measured and esti</w:t>
      </w:r>
      <w:del w:id="42" w:author="Sarah Lester" w:date="2017-05-17T10:51:00Z">
        <w:r w:rsidDel="00394314">
          <w:rPr>
            <w:rStyle w:val="VerbatimChar"/>
          </w:rPr>
          <w:delText>a</w:delText>
        </w:r>
      </w:del>
      <w:r>
        <w:rPr>
          <w:rStyle w:val="VerbatimChar"/>
        </w:rPr>
        <w:t>m</w:t>
      </w:r>
      <w:ins w:id="43" w:author="Sarah Lester" w:date="2017-05-17T10:51:00Z">
        <w:r w:rsidR="00394314">
          <w:rPr>
            <w:rStyle w:val="VerbatimChar"/>
          </w:rPr>
          <w:t>a</w:t>
        </w:r>
      </w:ins>
      <w:r>
        <w:rPr>
          <w:rStyle w:val="VerbatimChar"/>
        </w:rPr>
        <w:t>ted seafloor topography data from satellite altimetry and ship depth soundings</w:t>
      </w:r>
      <w:r>
        <w:br/>
      </w:r>
      <w:r>
        <w:rPr>
          <w:rStyle w:val="VerbatimChar"/>
        </w:rPr>
        <w:t xml:space="preserve">## 6 OSCAR (Ocean Surface Current Analysis Real-time) contains near-surface ocean current estimates, derived using quasi-linear and steady flow momentum equations. The horizontal velocity is directly estimated from sea surface height, surface vector wind and sea surface temperature. These data were collected from the various satellites and in situ instruments. The model formulation </w:t>
      </w:r>
      <w:r>
        <w:rPr>
          <w:rStyle w:val="VerbatimChar"/>
        </w:rPr>
        <w:lastRenderedPageBreak/>
        <w:t xml:space="preserve">combines geostrophic, Ekman and </w:t>
      </w:r>
      <w:proofErr w:type="spellStart"/>
      <w:r>
        <w:rPr>
          <w:rStyle w:val="VerbatimChar"/>
        </w:rPr>
        <w:t>Stommel</w:t>
      </w:r>
      <w:proofErr w:type="spellEnd"/>
      <w:r>
        <w:rPr>
          <w:rStyle w:val="VerbatimChar"/>
        </w:rPr>
        <w:t xml:space="preserve"> shear dynamics, and a complementary term from the surface buoyancy gradient. Data are on a </w:t>
      </w:r>
      <w:proofErr w:type="gramStart"/>
      <w:r>
        <w:rPr>
          <w:rStyle w:val="VerbatimChar"/>
        </w:rPr>
        <w:t>1/3 degree</w:t>
      </w:r>
      <w:proofErr w:type="gramEnd"/>
      <w:r>
        <w:rPr>
          <w:rStyle w:val="VerbatimChar"/>
        </w:rPr>
        <w:t xml:space="preserve"> grid with a 5 day resolution. OSCAR is generated by Earth Space Research (ESR). </w:t>
      </w:r>
      <w:r>
        <w:br/>
      </w:r>
      <w:r>
        <w:rPr>
          <w:rStyle w:val="VerbatimChar"/>
        </w:rPr>
        <w:t xml:space="preserve">## 7                                                                                                                                                                                                                                                                                                                                                                                                                                                                            Worldwide spatial locations of contracts for seabed mining exploration and deep sea mining claims issued by the International Seabed Authority </w:t>
      </w:r>
      <w:r>
        <w:br/>
      </w:r>
      <w:r>
        <w:rPr>
          <w:rStyle w:val="VerbatimChar"/>
        </w:rPr>
        <w:t>##                                                     **Suitability Criteria**</w:t>
      </w:r>
      <w:r>
        <w:br/>
      </w:r>
      <w:r>
        <w:rPr>
          <w:rStyle w:val="VerbatimChar"/>
        </w:rPr>
        <w:t>## 1           Not an established, designated or proposed Marine Protected Area</w:t>
      </w:r>
      <w:r>
        <w:br/>
      </w:r>
      <w:r>
        <w:rPr>
          <w:rStyle w:val="VerbatimChar"/>
        </w:rPr>
        <w:t>## 2                                         No existing benthic oil structures</w:t>
      </w:r>
      <w:r>
        <w:br/>
      </w:r>
      <w:r>
        <w:rPr>
          <w:rStyle w:val="VerbatimChar"/>
        </w:rPr>
        <w:t>## 3 Not included in the top 10% of relative shipping activity in the Caribbean</w:t>
      </w:r>
      <w:r>
        <w:br/>
      </w:r>
      <w:r>
        <w:rPr>
          <w:rStyle w:val="VerbatimChar"/>
        </w:rPr>
        <w:t xml:space="preserve">## 4                              No coral reefs are </w:t>
      </w:r>
      <w:proofErr w:type="spellStart"/>
      <w:r>
        <w:rPr>
          <w:rStyle w:val="VerbatimChar"/>
        </w:rPr>
        <w:t>prensent</w:t>
      </w:r>
      <w:proofErr w:type="spellEnd"/>
      <w:r>
        <w:rPr>
          <w:rStyle w:val="VerbatimChar"/>
        </w:rPr>
        <w:t xml:space="preserve"> in the 1 km2 area</w:t>
      </w:r>
      <w:r>
        <w:br/>
      </w:r>
      <w:r>
        <w:rPr>
          <w:rStyle w:val="VerbatimChar"/>
        </w:rPr>
        <w:t>## 5                                                    Depths &gt;=25 and &lt; = 100</w:t>
      </w:r>
      <w:r>
        <w:br/>
      </w:r>
      <w:r>
        <w:rPr>
          <w:rStyle w:val="VerbatimChar"/>
        </w:rPr>
        <w:t xml:space="preserve">## 6            Maximum average monthly zonal or </w:t>
      </w:r>
      <w:proofErr w:type="spellStart"/>
      <w:r>
        <w:rPr>
          <w:rStyle w:val="VerbatimChar"/>
        </w:rPr>
        <w:t>meridonal</w:t>
      </w:r>
      <w:proofErr w:type="spellEnd"/>
      <w:r>
        <w:rPr>
          <w:rStyle w:val="VerbatimChar"/>
        </w:rPr>
        <w:t xml:space="preserve"> current velocity &lt; 1</w:t>
      </w:r>
      <w:r>
        <w:br/>
      </w:r>
      <w:r>
        <w:rPr>
          <w:rStyle w:val="VerbatimChar"/>
        </w:rPr>
        <w:t>## 7                                        No mining claim or contract present</w:t>
      </w:r>
      <w:r>
        <w:br/>
      </w:r>
      <w:r>
        <w:rPr>
          <w:rStyle w:val="VerbatimChar"/>
        </w:rPr>
        <w:t>##                                       **Data Source**</w:t>
      </w:r>
      <w:r>
        <w:br/>
      </w:r>
      <w:r>
        <w:rPr>
          <w:rStyle w:val="VerbatimChar"/>
        </w:rPr>
        <w:t>## 1                             IUCN and UNEP-WCMC 2016</w:t>
      </w:r>
      <w:r>
        <w:br/>
      </w:r>
      <w:r>
        <w:rPr>
          <w:rStyle w:val="VerbatimChar"/>
        </w:rPr>
        <w:t>## 2                                 Halpern et al. 2008</w:t>
      </w:r>
      <w:r>
        <w:br/>
      </w:r>
      <w:r>
        <w:rPr>
          <w:rStyle w:val="VerbatimChar"/>
        </w:rPr>
        <w:t>## 3                                 Halpern et al. 2008</w:t>
      </w:r>
      <w:r>
        <w:br/>
      </w:r>
      <w:r>
        <w:rPr>
          <w:rStyle w:val="VerbatimChar"/>
        </w:rPr>
        <w:t xml:space="preserve">## 4 UNEP-WCMC, </w:t>
      </w:r>
      <w:proofErr w:type="spellStart"/>
      <w:r>
        <w:rPr>
          <w:rStyle w:val="VerbatimChar"/>
        </w:rPr>
        <w:t>WorldFish</w:t>
      </w:r>
      <w:proofErr w:type="spellEnd"/>
      <w:r>
        <w:rPr>
          <w:rStyle w:val="VerbatimChar"/>
        </w:rPr>
        <w:t xml:space="preserve"> </w:t>
      </w:r>
      <w:proofErr w:type="gramStart"/>
      <w:r>
        <w:rPr>
          <w:rStyle w:val="VerbatimChar"/>
        </w:rPr>
        <w:t>Centre,\</w:t>
      </w:r>
      <w:proofErr w:type="gramEnd"/>
      <w:r>
        <w:rPr>
          <w:rStyle w:val="VerbatimChar"/>
        </w:rPr>
        <w:t>xe6WRI,\xe6TNC\xe62010</w:t>
      </w:r>
      <w:r>
        <w:br/>
      </w:r>
      <w:r>
        <w:rPr>
          <w:rStyle w:val="VerbatimChar"/>
        </w:rPr>
        <w:t xml:space="preserve">## 5                                </w:t>
      </w:r>
      <w:proofErr w:type="spellStart"/>
      <w:r>
        <w:rPr>
          <w:rStyle w:val="VerbatimChar"/>
        </w:rPr>
        <w:t>Kapetsky</w:t>
      </w:r>
      <w:proofErr w:type="spellEnd"/>
      <w:r>
        <w:rPr>
          <w:rStyle w:val="VerbatimChar"/>
        </w:rPr>
        <w:t xml:space="preserve"> et al. 2013</w:t>
      </w:r>
      <w:r>
        <w:br/>
      </w:r>
      <w:r>
        <w:rPr>
          <w:rStyle w:val="VerbatimChar"/>
        </w:rPr>
        <w:t>## 6                                            ESR 2009</w:t>
      </w:r>
      <w:r>
        <w:br/>
      </w:r>
      <w:r>
        <w:rPr>
          <w:rStyle w:val="VerbatimChar"/>
        </w:rPr>
        <w:t>## 7                      deepseaminingwatch.ms.ucsb.edu</w:t>
      </w:r>
    </w:p>
    <w:p w14:paraId="45E1C7A8" w14:textId="77777777" w:rsidR="00487AD8" w:rsidRDefault="00100627">
      <w:pPr>
        <w:pStyle w:val="FirstParagraph"/>
        <w:rPr>
          <w:ins w:id="44" w:author="Sarah Lester" w:date="2017-05-17T11:06:00Z"/>
        </w:rPr>
      </w:pPr>
      <w:r>
        <w:t xml:space="preserve">We conducted our suitability assessment assuming the use of </w:t>
      </w:r>
      <w:proofErr w:type="spellStart"/>
      <w:r>
        <w:t>SeaStation</w:t>
      </w:r>
      <w:proofErr w:type="spellEnd"/>
      <w:r>
        <w:t xml:space="preserve"> cages, which are submersible, self-tensioned, single rim cages and are the most widely used offshore aquaculture cages in the U.S. [</w:t>
      </w:r>
      <w:proofErr w:type="spellStart"/>
      <w:r>
        <w:t>Loverich</w:t>
      </w:r>
      <w:proofErr w:type="spellEnd"/>
      <w:r>
        <w:t xml:space="preserve"> (2010); Open Blue 2016</w:t>
      </w:r>
      <w:proofErr w:type="gramStart"/>
      <w:r>
        <w:t>].The</w:t>
      </w:r>
      <w:proofErr w:type="gramEnd"/>
      <w:r>
        <w:t xml:space="preserve"> minimum site depth for installation of a </w:t>
      </w:r>
      <w:proofErr w:type="spellStart"/>
      <w:r>
        <w:t>SeaStation</w:t>
      </w:r>
      <w:proofErr w:type="spellEnd"/>
      <w:r>
        <w:t xml:space="preserve"> cage, listed by the original manufacturer, is 25 m (</w:t>
      </w:r>
      <w:proofErr w:type="spellStart"/>
      <w:r>
        <w:t>OceanSpar</w:t>
      </w:r>
      <w:proofErr w:type="spellEnd"/>
      <w:r>
        <w:t xml:space="preserve"> 2013). The maximum suitable depth for cage installation for this analysis was set at 100 m </w:t>
      </w:r>
      <w:del w:id="45" w:author="Sarah Lester" w:date="2017-05-17T11:02:00Z">
        <w:r w:rsidDel="00487AD8">
          <w:delText>(</w:delText>
        </w:r>
        <w:r w:rsidDel="00487AD8">
          <w:rPr>
            <w:b/>
          </w:rPr>
          <w:delText>???</w:delText>
        </w:r>
        <w:r w:rsidDel="00487AD8">
          <w:delText xml:space="preserve">). </w:delText>
        </w:r>
      </w:del>
      <w:ins w:id="46" w:author="Sarah Lester" w:date="2017-05-17T11:02:00Z">
        <w:r w:rsidR="00487AD8">
          <w:t>because i</w:t>
        </w:r>
      </w:ins>
      <w:del w:id="47" w:author="Sarah Lester" w:date="2017-05-17T11:02:00Z">
        <w:r w:rsidDel="00487AD8">
          <w:delText>I</w:delText>
        </w:r>
      </w:del>
      <w:r>
        <w:t xml:space="preserve">n waters deeper than 90 m, cage installation and inspection of mooring and anchoring systems is more difficult and costly (Scott and Muir 2000). We obtained spatial </w:t>
      </w:r>
      <w:commentRangeStart w:id="48"/>
      <w:r>
        <w:t xml:space="preserve">bathymetry data from Becker </w:t>
      </w:r>
      <w:r>
        <w:rPr>
          <w:i/>
        </w:rPr>
        <w:t>et al</w:t>
      </w:r>
      <w:r>
        <w:t xml:space="preserve"> (2009), </w:t>
      </w:r>
      <w:commentRangeEnd w:id="48"/>
      <w:r w:rsidR="00487AD8">
        <w:rPr>
          <w:rStyle w:val="CommentReference"/>
        </w:rPr>
        <w:commentReference w:id="48"/>
      </w:r>
      <w:r>
        <w:t xml:space="preserve">and areas that fell within a 25 - 100 m depth were scored as suitable for offshore </w:t>
      </w:r>
      <w:proofErr w:type="spellStart"/>
      <w:r>
        <w:t>mariculture</w:t>
      </w:r>
      <w:proofErr w:type="spellEnd"/>
      <w:r>
        <w:t xml:space="preserve"> development. Additionally, </w:t>
      </w:r>
      <w:proofErr w:type="spellStart"/>
      <w:r>
        <w:t>SeaStation</w:t>
      </w:r>
      <w:proofErr w:type="spellEnd"/>
      <w:r>
        <w:t xml:space="preserve"> cages </w:t>
      </w:r>
      <w:commentRangeStart w:id="49"/>
      <w:r>
        <w:t>(or fish?)</w:t>
      </w:r>
      <w:commentRangeEnd w:id="49"/>
      <w:r w:rsidR="00487AD8">
        <w:rPr>
          <w:rStyle w:val="CommentReference"/>
        </w:rPr>
        <w:commentReference w:id="49"/>
      </w:r>
      <w:r>
        <w:t xml:space="preserve"> can withstand consistent current velocities up to 1 m/s (</w:t>
      </w:r>
      <w:proofErr w:type="spellStart"/>
      <w:r>
        <w:t>Loverich</w:t>
      </w:r>
      <w:proofErr w:type="spellEnd"/>
      <w:r>
        <w:t xml:space="preserve"> 2010). To identify areas with unsuitably high current velocities, we obtained 10 years (2005-2015) of </w:t>
      </w:r>
      <w:commentRangeStart w:id="50"/>
      <w:r>
        <w:t>monthly average current data from Ocean Surface Current Analysis Real-time (OSCAR) zonal and meridional surface current velocity estimates from JPL Physical Oceanography DAAC and developed by Earth Space Research (ESR 2009</w:t>
      </w:r>
      <w:commentRangeEnd w:id="50"/>
      <w:r w:rsidR="00487AD8">
        <w:rPr>
          <w:rStyle w:val="CommentReference"/>
        </w:rPr>
        <w:commentReference w:id="50"/>
      </w:r>
      <w:r>
        <w:t xml:space="preserve">). The daily absolute maximum zonal and meridional velocities for each cell in our study area were calculated, and </w:t>
      </w:r>
      <w:r>
        <w:lastRenderedPageBreak/>
        <w:t xml:space="preserve">any cell with a maximum zonal or meridional velocity greater than 1 m/s were scored as unsuitable for the development of offshore aquaculture. </w:t>
      </w:r>
    </w:p>
    <w:p w14:paraId="09813657" w14:textId="01B555D8" w:rsidR="001D22DF" w:rsidRDefault="00100627">
      <w:pPr>
        <w:pStyle w:val="FirstParagraph"/>
      </w:pPr>
      <w:r>
        <w:t>We also obtained spatial data on</w:t>
      </w:r>
      <w:commentRangeStart w:id="51"/>
      <w:r>
        <w:t xml:space="preserve"> coral reef locations</w:t>
      </w:r>
      <w:commentRangeEnd w:id="51"/>
      <w:r w:rsidR="00487AD8">
        <w:rPr>
          <w:rStyle w:val="CommentReference"/>
        </w:rPr>
        <w:commentReference w:id="51"/>
      </w:r>
    </w:p>
    <w:p w14:paraId="3D0E67E5" w14:textId="5950330F" w:rsidR="001D22DF" w:rsidRDefault="00100627">
      <w:pPr>
        <w:pStyle w:val="BodyText"/>
      </w:pPr>
      <w:r>
        <w:t xml:space="preserve">To identify areas currently designated or utilized for </w:t>
      </w:r>
      <w:del w:id="52" w:author="Sarah Lester" w:date="2017-05-17T11:06:00Z">
        <w:r w:rsidDel="00487AD8">
          <w:delText xml:space="preserve">other </w:delText>
        </w:r>
      </w:del>
      <w:r>
        <w:t>purposes</w:t>
      </w:r>
      <w:ins w:id="53" w:author="Sarah Lester" w:date="2017-05-17T11:06:00Z">
        <w:r w:rsidR="00487AD8">
          <w:t xml:space="preserve"> that would preclude </w:t>
        </w:r>
      </w:ins>
      <w:del w:id="54" w:author="Sarah Lester" w:date="2017-05-17T11:07:00Z">
        <w:r w:rsidDel="00487AD8">
          <w:delText xml:space="preserve">, and for that reason unsuitable for </w:delText>
        </w:r>
      </w:del>
      <w:r>
        <w:t xml:space="preserve">offshore </w:t>
      </w:r>
      <w:proofErr w:type="spellStart"/>
      <w:r>
        <w:t>mariculture</w:t>
      </w:r>
      <w:proofErr w:type="spellEnd"/>
      <w:r>
        <w:t xml:space="preserve"> development, we obtained spatial data on: shipping activity, existing benthic oil structures, areas permitted for deep sea bed mining, and areas that have been designated as Marine Protected Areas or </w:t>
      </w:r>
      <w:commentRangeStart w:id="55"/>
      <w:r>
        <w:t xml:space="preserve">Conservation Priority </w:t>
      </w:r>
      <w:commentRangeEnd w:id="55"/>
      <w:r w:rsidR="00487AD8">
        <w:rPr>
          <w:rStyle w:val="CommentReference"/>
        </w:rPr>
        <w:commentReference w:id="55"/>
      </w:r>
      <w:r>
        <w:t xml:space="preserve">areas (Table 1). Areas that fell in the 10% of the highest relative shipping activity, </w:t>
      </w:r>
      <w:commentRangeStart w:id="56"/>
      <w:r>
        <w:t>areas with coral reefs pres</w:t>
      </w:r>
      <w:ins w:id="57" w:author="Sarah Lester" w:date="2017-05-17T11:08:00Z">
        <w:r w:rsidR="00487AD8">
          <w:t>en</w:t>
        </w:r>
      </w:ins>
      <w:del w:id="58" w:author="Sarah Lester" w:date="2017-05-17T11:08:00Z">
        <w:r w:rsidDel="00487AD8">
          <w:delText>ne</w:delText>
        </w:r>
      </w:del>
      <w:r>
        <w:t>t</w:t>
      </w:r>
      <w:commentRangeEnd w:id="56"/>
      <w:r w:rsidR="00487AD8">
        <w:rPr>
          <w:rStyle w:val="CommentReference"/>
        </w:rPr>
        <w:commentReference w:id="56"/>
      </w:r>
      <w:r>
        <w:t xml:space="preserve">, areas designated for conservation or deep sea bed mining purposes, and areas with existing benthic oil structures were considered unsuitable for offshore </w:t>
      </w:r>
      <w:proofErr w:type="spellStart"/>
      <w:r>
        <w:t>mariculture</w:t>
      </w:r>
      <w:proofErr w:type="spellEnd"/>
      <w:r>
        <w:t xml:space="preserve"> development.</w:t>
      </w:r>
    </w:p>
    <w:p w14:paraId="6CB4902F" w14:textId="1C6F3919" w:rsidR="001D22DF" w:rsidRDefault="00100627">
      <w:pPr>
        <w:pStyle w:val="BodyText"/>
      </w:pPr>
      <w:r>
        <w:t>All spatial data layers listed in Table 1 were converted to raster format with a 1 km</w:t>
      </w:r>
      <w:r>
        <w:rPr>
          <w:vertAlign w:val="superscript"/>
        </w:rPr>
        <w:t>2</w:t>
      </w:r>
      <w:r>
        <w:t xml:space="preserve"> spatial resolution. Data files that had a resolution &gt; 1 km</w:t>
      </w:r>
      <w:r>
        <w:rPr>
          <w:vertAlign w:val="superscript"/>
        </w:rPr>
        <w:t>2</w:t>
      </w:r>
      <w:r>
        <w:t xml:space="preserve"> were interpolated to the 1 km</w:t>
      </w:r>
      <w:r>
        <w:rPr>
          <w:vertAlign w:val="superscript"/>
        </w:rPr>
        <w:t>2</w:t>
      </w:r>
      <w:r>
        <w:t xml:space="preserve"> grid using 'nearest neighbor technique' in R's raster package (</w:t>
      </w:r>
      <w:commentRangeStart w:id="59"/>
      <w:r>
        <w:rPr>
          <w:b/>
        </w:rPr>
        <w:t>???</w:t>
      </w:r>
      <w:commentRangeEnd w:id="59"/>
      <w:r w:rsidR="00487AD8">
        <w:rPr>
          <w:rStyle w:val="CommentReference"/>
        </w:rPr>
        <w:commentReference w:id="59"/>
      </w:r>
      <w:r>
        <w:t>). All 1 km</w:t>
      </w:r>
      <w:r>
        <w:rPr>
          <w:vertAlign w:val="superscript"/>
        </w:rPr>
        <w:t>2</w:t>
      </w:r>
      <w:r>
        <w:t xml:space="preserve"> cells from each layer that fell outside of the suitable threshold were given a score of zero and cells falling within the threshold were given a score of 1. We then overlaid all data layers and multiplied the values of all layers in each cell. This resulted in a final single data layer, where cells suitable for offshore aquaculture development based on all criteria listed in Table 1 had a score of 1, and unsuitable cells had a value of 0</w:t>
      </w:r>
      <w:ins w:id="60" w:author="Sarah Lester" w:date="2017-05-17T11:12:00Z">
        <w:r w:rsidR="00B81570">
          <w:t>.</w:t>
        </w:r>
      </w:ins>
    </w:p>
    <w:p w14:paraId="660C4CAA" w14:textId="77777777" w:rsidR="001D22DF" w:rsidRDefault="00100627">
      <w:pPr>
        <w:pStyle w:val="Heading2"/>
      </w:pPr>
      <w:bookmarkStart w:id="61" w:name="farm-design"/>
      <w:bookmarkStart w:id="62" w:name="_Toc482716865"/>
      <w:bookmarkEnd w:id="61"/>
      <w:r>
        <w:t>Farm Design</w:t>
      </w:r>
      <w:bookmarkEnd w:id="62"/>
    </w:p>
    <w:p w14:paraId="00E5FDB0" w14:textId="5648F3FA" w:rsidR="001D22DF" w:rsidRDefault="00100627">
      <w:pPr>
        <w:pStyle w:val="FirstParagraph"/>
      </w:pPr>
      <w:r>
        <w:t>To estimate production, we assumed a fixed farm design</w:t>
      </w:r>
      <w:ins w:id="63" w:author="Sarah Lester" w:date="2017-05-17T11:13:00Z">
        <w:r w:rsidR="00B81570">
          <w:t>, per 1 km</w:t>
        </w:r>
        <w:r w:rsidR="00B81570" w:rsidRPr="00B81570">
          <w:rPr>
            <w:vertAlign w:val="superscript"/>
            <w:rPrChange w:id="64" w:author="Sarah Lester" w:date="2017-05-17T11:14:00Z">
              <w:rPr/>
            </w:rPrChange>
          </w:rPr>
          <w:t>2</w:t>
        </w:r>
        <w:r w:rsidR="00B81570">
          <w:t xml:space="preserve"> sites,</w:t>
        </w:r>
      </w:ins>
      <w:r>
        <w:t xml:space="preserve"> across our study region. </w:t>
      </w:r>
      <w:proofErr w:type="spellStart"/>
      <w:r>
        <w:t>SeaStation</w:t>
      </w:r>
      <w:proofErr w:type="spellEnd"/>
      <w:r>
        <w:t xml:space="preserve"> cages are typically configured using a grid mooring system that includes </w:t>
      </w:r>
      <w:ins w:id="65" w:author="Sarah Lester" w:date="2017-05-17T11:14:00Z">
        <w:r w:rsidR="00B81570">
          <w:t xml:space="preserve">a </w:t>
        </w:r>
      </w:ins>
      <w:r>
        <w:t>grid, anchor, and mooring lines secured at varying distances from the cages (</w:t>
      </w:r>
      <w:del w:id="66" w:author="Sarah Lester" w:date="2017-05-17T11:16:00Z">
        <w:r w:rsidDel="00B81570">
          <w:delText xml:space="preserve">D. W. </w:delText>
        </w:r>
      </w:del>
      <w:proofErr w:type="spellStart"/>
      <w:r>
        <w:t>Fredriksson</w:t>
      </w:r>
      <w:proofErr w:type="spellEnd"/>
      <w:r>
        <w:t xml:space="preserve"> et al. 2004; Xu, Zhu, and Miao 2015).</w:t>
      </w:r>
      <w:ins w:id="67" w:author="Sarah Lester" w:date="2017-05-17T11:14:00Z">
        <w:r w:rsidR="00B81570">
          <w:t xml:space="preserve"> </w:t>
        </w:r>
      </w:ins>
      <w:r>
        <w:t>We developed a hypothetical farm design for a 1 km</w:t>
      </w:r>
      <w:r>
        <w:rPr>
          <w:vertAlign w:val="superscript"/>
        </w:rPr>
        <w:t>2</w:t>
      </w:r>
      <w:r>
        <w:t xml:space="preserve"> cell that has 16 </w:t>
      </w:r>
      <w:proofErr w:type="spellStart"/>
      <w:r>
        <w:t>SeaStation</w:t>
      </w:r>
      <w:proofErr w:type="spellEnd"/>
      <w:r>
        <w:t xml:space="preserve"> cages (each 6,400 m</w:t>
      </w:r>
      <w:r>
        <w:rPr>
          <w:vertAlign w:val="superscript"/>
        </w:rPr>
        <w:t>3</w:t>
      </w:r>
      <w:r>
        <w:t>) configured in two eight-cell grid mooring systems that occupy a total space of approximately ~ 0.48 km</w:t>
      </w:r>
      <w:r>
        <w:rPr>
          <w:vertAlign w:val="superscript"/>
        </w:rPr>
        <w:t>2</w:t>
      </w:r>
      <w:r>
        <w:t xml:space="preserve"> and provide a total cage capacity of 102,400 m</w:t>
      </w:r>
      <w:r>
        <w:rPr>
          <w:vertAlign w:val="superscript"/>
        </w:rPr>
        <w:t>3</w:t>
      </w:r>
      <w:r>
        <w:t xml:space="preserve"> (Figure 2). The cages are held in position by the mooring system at depths of 15-20 m below the surface</w:t>
      </w:r>
      <w:ins w:id="68" w:author="Sarah Lester" w:date="2017-05-17T11:15:00Z">
        <w:r w:rsidR="00B81570">
          <w:t xml:space="preserve"> </w:t>
        </w:r>
      </w:ins>
      <w:r>
        <w:t>(</w:t>
      </w:r>
      <w:proofErr w:type="spellStart"/>
      <w:r>
        <w:t>Loverich</w:t>
      </w:r>
      <w:proofErr w:type="spellEnd"/>
      <w:r>
        <w:t xml:space="preserve"> 2010).</w:t>
      </w:r>
    </w:p>
    <w:p w14:paraId="1241F9F2" w14:textId="47C49556" w:rsidR="001D22DF" w:rsidRDefault="00100627">
      <w:pPr>
        <w:pStyle w:val="BodyText"/>
      </w:pPr>
      <w:r>
        <w:t>This cage configuration is similar to a 0.4 km</w:t>
      </w:r>
      <w:r>
        <w:rPr>
          <w:vertAlign w:val="superscript"/>
        </w:rPr>
        <w:t>2</w:t>
      </w:r>
      <w:r>
        <w:t xml:space="preserve"> offshore </w:t>
      </w:r>
      <w:proofErr w:type="spellStart"/>
      <w:r>
        <w:t>mariculture</w:t>
      </w:r>
      <w:proofErr w:type="spellEnd"/>
      <w:r>
        <w:t xml:space="preserve"> farm located off the coast of Kona, Hawaii that has an eight-cage </w:t>
      </w:r>
      <w:proofErr w:type="spellStart"/>
      <w:r>
        <w:t>SeaStation</w:t>
      </w:r>
      <w:proofErr w:type="spellEnd"/>
      <w:r>
        <w:t xml:space="preserve"> array with a total cage volume of 64,000 m</w:t>
      </w:r>
      <w:r>
        <w:rPr>
          <w:vertAlign w:val="superscript"/>
        </w:rPr>
        <w:t>3</w:t>
      </w:r>
      <w:r>
        <w:t xml:space="preserve"> </w:t>
      </w:r>
      <w:commentRangeStart w:id="69"/>
      <w:r>
        <w:t>(</w:t>
      </w:r>
      <w:r>
        <w:rPr>
          <w:b/>
        </w:rPr>
        <w:t>???</w:t>
      </w:r>
      <w:r>
        <w:t xml:space="preserve">). </w:t>
      </w:r>
      <w:commentRangeEnd w:id="69"/>
      <w:r w:rsidR="00B81570">
        <w:rPr>
          <w:rStyle w:val="CommentReference"/>
        </w:rPr>
        <w:commentReference w:id="69"/>
      </w:r>
      <w:r>
        <w:t>The total cage volume per unit of total farm area for our hypothetical farm design falls within the range of total cage volume per unit area of farm area for the Kona farm (</w:t>
      </w:r>
      <w:r>
        <w:rPr>
          <w:b/>
        </w:rPr>
        <w:t>???</w:t>
      </w:r>
      <w:r>
        <w:t xml:space="preserve">) and another offshore farm using </w:t>
      </w:r>
      <w:proofErr w:type="spellStart"/>
      <w:r>
        <w:t>SeaStation</w:t>
      </w:r>
      <w:proofErr w:type="spellEnd"/>
      <w:r>
        <w:t xml:space="preserve"> cages in the Gulf of Maine (</w:t>
      </w:r>
      <w:del w:id="70" w:author="Sarah Lester" w:date="2017-05-17T11:16:00Z">
        <w:r w:rsidDel="00B81570">
          <w:delText xml:space="preserve">D. W. </w:delText>
        </w:r>
      </w:del>
      <w:proofErr w:type="spellStart"/>
      <w:r>
        <w:t>Fredriksson</w:t>
      </w:r>
      <w:proofErr w:type="spellEnd"/>
      <w:r>
        <w:t xml:space="preserve"> et al. 2004); (</w:t>
      </w:r>
      <w:del w:id="71" w:author="Sarah Lester" w:date="2017-05-17T11:17:00Z">
        <w:r w:rsidDel="00B81570">
          <w:delText xml:space="preserve">J. </w:delText>
        </w:r>
      </w:del>
      <w:proofErr w:type="spellStart"/>
      <w:r>
        <w:t>DeCew</w:t>
      </w:r>
      <w:proofErr w:type="spellEnd"/>
      <w:r>
        <w:t xml:space="preserve"> et al. 2010). Additionally, the total space occupied by the farm's infrastructure (0.48 km</w:t>
      </w:r>
      <w:r>
        <w:rPr>
          <w:vertAlign w:val="superscript"/>
        </w:rPr>
        <w:t>2</w:t>
      </w:r>
      <w:r>
        <w:t xml:space="preserve">) follows the guidelines issued in NOAA's Fishery Management Plan (FMP) for offshore aquaculture development in the Gulf of Mexico that specifies the total </w:t>
      </w:r>
      <w:proofErr w:type="spellStart"/>
      <w:r>
        <w:t>mariculture</w:t>
      </w:r>
      <w:proofErr w:type="spellEnd"/>
      <w:r>
        <w:t xml:space="preserve"> farm area should be twice the size of the total area occupied by farm infrastructure.</w:t>
      </w:r>
    </w:p>
    <w:p w14:paraId="081E6474" w14:textId="39C424DB" w:rsidR="001D22DF" w:rsidRDefault="00100627">
      <w:pPr>
        <w:pStyle w:val="BodyText"/>
      </w:pPr>
      <w:r>
        <w:t xml:space="preserve">To maintain a steady supply of product, commercial </w:t>
      </w:r>
      <w:proofErr w:type="spellStart"/>
      <w:r>
        <w:t>mariculture</w:t>
      </w:r>
      <w:proofErr w:type="spellEnd"/>
      <w:r>
        <w:t xml:space="preserve"> farms typically stage the stocking of cages so that fish of a harvestable size are available </w:t>
      </w:r>
      <w:proofErr w:type="gramStart"/>
      <w:r>
        <w:t>year round</w:t>
      </w:r>
      <w:proofErr w:type="gramEnd"/>
      <w:r>
        <w:t xml:space="preserve"> (ref).</w:t>
      </w:r>
      <w:ins w:id="72" w:author="Sarah Lester" w:date="2017-05-17T11:17:00Z">
        <w:r w:rsidR="00B81570">
          <w:t xml:space="preserve"> </w:t>
        </w:r>
      </w:ins>
      <w:r>
        <w:t>Cobia take twelve months on average to grow from fingerling (~XX kg) to a harvestable size of 5 - 6 kg (</w:t>
      </w:r>
      <w:r>
        <w:rPr>
          <w:b/>
        </w:rPr>
        <w:t>???</w:t>
      </w:r>
      <w:r>
        <w:t>)</w:t>
      </w:r>
      <w:del w:id="73" w:author="Sarah Lester" w:date="2017-05-17T11:18:00Z">
        <w:r w:rsidDel="00B81570">
          <w:delText xml:space="preserve"> </w:delText>
        </w:r>
      </w:del>
      <w:r>
        <w:t xml:space="preserve">. For our cobia farms, we assume that between </w:t>
      </w:r>
      <w:commentRangeStart w:id="74"/>
      <w:r>
        <w:t xml:space="preserve">1 and 5 </w:t>
      </w:r>
      <w:commentRangeEnd w:id="74"/>
      <w:r w:rsidR="00B81570">
        <w:rPr>
          <w:rStyle w:val="CommentReference"/>
        </w:rPr>
        <w:commentReference w:id="74"/>
      </w:r>
      <w:r>
        <w:t>cages at each farm are stocked with cobia fingerlings each month. The number of fingerlings stocked in each cage remained constant, and was calculated assuming constant natural mortality (</w:t>
      </w:r>
      <w:r>
        <w:rPr>
          <w:i/>
        </w:rPr>
        <w:t>M</w:t>
      </w:r>
      <w:proofErr w:type="gramStart"/>
      <w:r>
        <w:rPr>
          <w:i/>
          <w:vertAlign w:val="superscript"/>
        </w:rPr>
        <w:t>1</w:t>
      </w:r>
      <w:r>
        <w:t>)of</w:t>
      </w:r>
      <w:proofErr w:type="gramEnd"/>
      <w:r>
        <w:t xml:space="preserve"> XX (ref) and a conservative harvest density of 15 </w:t>
      </w:r>
      <m:oMath>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3</m:t>
                </m:r>
              </m:sup>
            </m:sSup>
          </m:den>
        </m:f>
      </m:oMath>
      <w:r>
        <w:t xml:space="preserve"> ), (or 16,000 individual fish per cage). This means that it </w:t>
      </w:r>
      <w:proofErr w:type="gramStart"/>
      <w:r>
        <w:t>take</w:t>
      </w:r>
      <w:proofErr w:type="gramEnd"/>
      <w:r>
        <w:t xml:space="preserve"> between 1 and 1.5 years for the cobia farms to reach their operational </w:t>
      </w:r>
      <w:r>
        <w:lastRenderedPageBreak/>
        <w:t>capacity (reach pro</w:t>
      </w:r>
      <w:proofErr w:type="spellStart"/>
      <w:r>
        <w:t>duction</w:t>
      </w:r>
      <w:proofErr w:type="spellEnd"/>
      <w:r>
        <w:t xml:space="preserve"> potential), which is a reasonable assumption because most commercial farms scale production gradually (</w:t>
      </w:r>
      <w:r>
        <w:rPr>
          <w:b/>
        </w:rPr>
        <w:t>???</w:t>
      </w:r>
      <w:r>
        <w:t>).</w:t>
      </w:r>
    </w:p>
    <w:p w14:paraId="11006337" w14:textId="77777777" w:rsidR="001D22DF" w:rsidRDefault="00100627">
      <w:pPr>
        <w:pStyle w:val="SourceCode"/>
      </w:pPr>
      <w:r>
        <w:rPr>
          <w:rStyle w:val="VerbatimChar"/>
        </w:rPr>
        <w:t>##                         **Farm Specification** **Value**</w:t>
      </w:r>
      <w:r>
        <w:br/>
      </w:r>
      <w:r>
        <w:rPr>
          <w:rStyle w:val="VerbatimChar"/>
        </w:rPr>
        <w:t>## 1                             Cage volume (m3)     6,400</w:t>
      </w:r>
      <w:r>
        <w:br/>
      </w:r>
      <w:r>
        <w:rPr>
          <w:rStyle w:val="VerbatimChar"/>
        </w:rPr>
        <w:t>## 2                              Number of cages        16</w:t>
      </w:r>
      <w:r>
        <w:br/>
      </w:r>
      <w:r>
        <w:rPr>
          <w:rStyle w:val="VerbatimChar"/>
        </w:rPr>
        <w:t>## 3                            Harvest size (kg)         5</w:t>
      </w:r>
      <w:r>
        <w:br/>
      </w:r>
      <w:r>
        <w:rPr>
          <w:rStyle w:val="VerbatimChar"/>
        </w:rPr>
        <w:t>## 4                      Harvest density (kg/m3)        15</w:t>
      </w:r>
      <w:r>
        <w:br/>
      </w:r>
      <w:r>
        <w:rPr>
          <w:rStyle w:val="VerbatimChar"/>
        </w:rPr>
        <w:t xml:space="preserve">## 5 Harvest </w:t>
      </w:r>
      <w:proofErr w:type="spellStart"/>
      <w:r>
        <w:rPr>
          <w:rStyle w:val="VerbatimChar"/>
        </w:rPr>
        <w:t>desnity</w:t>
      </w:r>
      <w:proofErr w:type="spellEnd"/>
      <w:r>
        <w:rPr>
          <w:rStyle w:val="VerbatimChar"/>
        </w:rPr>
        <w:t xml:space="preserve"> (# of </w:t>
      </w:r>
      <w:proofErr w:type="spellStart"/>
      <w:r>
        <w:rPr>
          <w:rStyle w:val="VerbatimChar"/>
        </w:rPr>
        <w:t>individiuals</w:t>
      </w:r>
      <w:proofErr w:type="spellEnd"/>
      <w:r>
        <w:rPr>
          <w:rStyle w:val="VerbatimChar"/>
        </w:rPr>
        <w:t xml:space="preserve"> per cage)    16,000</w:t>
      </w:r>
      <w:r>
        <w:br/>
      </w:r>
      <w:r>
        <w:rPr>
          <w:rStyle w:val="VerbatimChar"/>
        </w:rPr>
        <w:t xml:space="preserve">## 6                   Natural mortality rate (M)          </w:t>
      </w:r>
      <w:r>
        <w:br/>
      </w:r>
      <w:r>
        <w:rPr>
          <w:rStyle w:val="VerbatimChar"/>
        </w:rPr>
        <w:t>## 7 Stocking density (# of individuals per cage)</w:t>
      </w:r>
    </w:p>
    <w:p w14:paraId="56EADF20" w14:textId="77777777" w:rsidR="001D22DF" w:rsidRDefault="00100627">
      <w:pPr>
        <w:pStyle w:val="Heading2"/>
      </w:pPr>
      <w:bookmarkStart w:id="75" w:name="bioeconomic-model"/>
      <w:bookmarkStart w:id="76" w:name="_Toc482716866"/>
      <w:bookmarkEnd w:id="75"/>
      <w:proofErr w:type="spellStart"/>
      <w:r>
        <w:t>Bioeconomic</w:t>
      </w:r>
      <w:proofErr w:type="spellEnd"/>
      <w:r>
        <w:t xml:space="preserve"> Model</w:t>
      </w:r>
      <w:bookmarkEnd w:id="76"/>
    </w:p>
    <w:p w14:paraId="0B7EC248" w14:textId="5CB228EF" w:rsidR="001D22DF" w:rsidRDefault="00100627">
      <w:pPr>
        <w:pStyle w:val="Heading3"/>
      </w:pPr>
      <w:bookmarkStart w:id="77" w:name="temperature-perfomance-curve"/>
      <w:bookmarkStart w:id="78" w:name="_Toc482716867"/>
      <w:bookmarkEnd w:id="77"/>
      <w:r>
        <w:t>Temperature Perfo</w:t>
      </w:r>
      <w:ins w:id="79" w:author="Microsoft Office User" w:date="2017-05-17T10:09:00Z">
        <w:r w:rsidR="009615AF">
          <w:t>r</w:t>
        </w:r>
      </w:ins>
      <w:r>
        <w:t>mance Curve</w:t>
      </w:r>
      <w:bookmarkEnd w:id="78"/>
    </w:p>
    <w:p w14:paraId="18EFF251" w14:textId="2465491A" w:rsidR="001D22DF" w:rsidRDefault="00100627">
      <w:pPr>
        <w:pStyle w:val="FirstParagraph"/>
      </w:pPr>
      <w:r>
        <w:t>Temperature is one of the primary abiotic factors controlling growth in</w:t>
      </w:r>
      <w:commentRangeStart w:id="80"/>
      <w:r>
        <w:t xml:space="preserve"> fish</w:t>
      </w:r>
      <w:commentRangeEnd w:id="80"/>
      <w:r w:rsidR="00B81570">
        <w:rPr>
          <w:rStyle w:val="CommentReference"/>
        </w:rPr>
        <w:commentReference w:id="80"/>
      </w:r>
      <w:r>
        <w:t xml:space="preserve">, including cobia </w:t>
      </w:r>
      <w:commentRangeStart w:id="81"/>
      <w:r>
        <w:t>(</w:t>
      </w:r>
      <w:r>
        <w:rPr>
          <w:b/>
        </w:rPr>
        <w:t>???</w:t>
      </w:r>
      <w:r>
        <w:t xml:space="preserve">), </w:t>
      </w:r>
      <w:commentRangeEnd w:id="81"/>
      <w:r w:rsidR="0015691A">
        <w:rPr>
          <w:rStyle w:val="CommentReference"/>
        </w:rPr>
        <w:commentReference w:id="81"/>
      </w:r>
      <w:r>
        <w:t xml:space="preserve">and is a factor that cannot be easily controlled in offshore </w:t>
      </w:r>
      <w:proofErr w:type="spellStart"/>
      <w:r>
        <w:t>mariculture</w:t>
      </w:r>
      <w:proofErr w:type="spellEnd"/>
      <w:r>
        <w:t xml:space="preserve"> grow-out settings</w:t>
      </w:r>
      <w:ins w:id="82" w:author="Microsoft Office User" w:date="2017-05-17T10:09:00Z">
        <w:r w:rsidR="009615AF">
          <w:t>.</w:t>
        </w:r>
      </w:ins>
      <w:del w:id="83" w:author="Microsoft Office User" w:date="2017-05-17T10:09:00Z">
        <w:r w:rsidDel="009615AF">
          <w:delText xml:space="preserve"> (</w:delText>
        </w:r>
        <w:commentRangeStart w:id="84"/>
        <w:r w:rsidDel="009615AF">
          <w:rPr>
            <w:b/>
          </w:rPr>
          <w:delText>???</w:delText>
        </w:r>
        <w:commentRangeEnd w:id="84"/>
        <w:r w:rsidR="00B81570" w:rsidDel="009615AF">
          <w:rPr>
            <w:rStyle w:val="CommentReference"/>
          </w:rPr>
          <w:commentReference w:id="84"/>
        </w:r>
        <w:r w:rsidDel="009615AF">
          <w:delText>).</w:delText>
        </w:r>
      </w:del>
      <w:r>
        <w:t xml:space="preserve"> To reflect spatial differences in productivity across farms attributed to temperature variations, we used a thermal performance curve (TPC) to model temperature dependent individual growth of cobia</w:t>
      </w:r>
      <w:ins w:id="85" w:author="Sarah Lester" w:date="2017-05-17T11:24:00Z">
        <w:r w:rsidR="0015691A">
          <w:t xml:space="preserve"> (add citation for TPC?)</w:t>
        </w:r>
      </w:ins>
      <w:r>
        <w:t xml:space="preserve">. </w:t>
      </w:r>
      <w:del w:id="86" w:author="Sarah Lester" w:date="2017-05-17T11:24:00Z">
        <w:r w:rsidDel="0015691A">
          <w:delText>p</w:delText>
        </w:r>
      </w:del>
      <w:r>
        <w:t>We used 10 years of satellite-based sea surface temperature (SST) data (NASA 2014) to calculate 1 km</w:t>
      </w:r>
      <w:r>
        <w:rPr>
          <w:vertAlign w:val="superscript"/>
        </w:rPr>
        <w:t>2</w:t>
      </w:r>
      <w:r>
        <w:t xml:space="preserve"> resolution spatial data layers of average monthly SST:</w:t>
      </w:r>
    </w:p>
    <w:p w14:paraId="482FBCB5" w14:textId="77777777" w:rsidR="001D22DF" w:rsidRDefault="00100627">
      <w:pPr>
        <w:pStyle w:val="BodyText"/>
      </w:pPr>
      <w:r>
        <w:t>where *</w:t>
      </w:r>
      <w:proofErr w:type="spellStart"/>
      <w:r>
        <w:t>tmin</w:t>
      </w:r>
      <w:proofErr w:type="spellEnd"/>
      <w:r>
        <w:t xml:space="preserve"> is XX, </w:t>
      </w:r>
      <w:proofErr w:type="spellStart"/>
      <w:r>
        <w:t>tmax</w:t>
      </w:r>
      <w:proofErr w:type="spellEnd"/>
      <w:r>
        <w:t xml:space="preserve"> is XX, and max growth occurs at </w:t>
      </w:r>
      <w:proofErr w:type="spellStart"/>
      <w:r>
        <w:t>topt</w:t>
      </w:r>
      <w:proofErr w:type="spellEnd"/>
      <w:r>
        <w:t>, and SST is the average monthly SST over the last 10 years for locations (Table XX)</w:t>
      </w:r>
    </w:p>
    <w:p w14:paraId="6A6736D4" w14:textId="77777777" w:rsidR="001D22DF" w:rsidRDefault="00100627">
      <w:pPr>
        <w:pStyle w:val="BodyText"/>
      </w:pPr>
      <w:r>
        <w:t>Annual production (</w:t>
      </w:r>
      <w:proofErr w:type="spellStart"/>
      <w:r>
        <w:t>Bt</w:t>
      </w:r>
      <w:proofErr w:type="spellEnd"/>
      <w:r>
        <w:t>) at each farm is then calculated as:</w:t>
      </w:r>
    </w:p>
    <w:p w14:paraId="14AF635F" w14:textId="77777777" w:rsidR="001D22DF" w:rsidRDefault="00100627">
      <w:pPr>
        <w:pStyle w:val="BodyText"/>
      </w:pPr>
      <w:commentRangeStart w:id="87"/>
      <w:r>
        <w:t xml:space="preserve">number of cage </w:t>
      </w:r>
      <w:r>
        <w:rPr>
          <w:i/>
        </w:rPr>
        <w:t xml:space="preserve">(sum of harvest from a cage over a year = biomass in month i-1 + growth </w:t>
      </w:r>
      <w:proofErr w:type="gramStart"/>
      <w:r>
        <w:rPr>
          <w:i/>
        </w:rPr>
        <w:t xml:space="preserve">k </w:t>
      </w:r>
      <w:r>
        <w:t xml:space="preserve"> cages</w:t>
      </w:r>
      <w:proofErr w:type="gramEnd"/>
      <w:r>
        <w:t xml:space="preserve"> are stocked in a way to optimize growth.</w:t>
      </w:r>
      <w:commentRangeEnd w:id="87"/>
      <w:r w:rsidR="0015691A">
        <w:rPr>
          <w:rStyle w:val="CommentReference"/>
        </w:rPr>
        <w:commentReference w:id="87"/>
      </w:r>
    </w:p>
    <w:p w14:paraId="2783ECC2" w14:textId="77777777" w:rsidR="001D22DF" w:rsidRDefault="00100627">
      <w:pPr>
        <w:pStyle w:val="BodyText"/>
      </w:pPr>
      <w:r>
        <w:t>where</w:t>
      </w:r>
      <w:commentRangeStart w:id="88"/>
      <w:r>
        <w:t xml:space="preserve"> </w:t>
      </w:r>
      <m:oMath>
        <m:r>
          <w:rPr>
            <w:rFonts w:ascii="Cambria Math" w:hAnsi="Cambria Math"/>
          </w:rPr>
          <m:t>D</m:t>
        </m:r>
        <w:commentRangeEnd w:id="88"/>
        <m:r>
          <m:rPr>
            <m:sty m:val="p"/>
          </m:rPr>
          <w:rPr>
            <w:rStyle w:val="CommentReference"/>
            <w:rFonts w:ascii="Cambria Math" w:hAnsi="Cambria Math"/>
          </w:rPr>
          <w:commentReference w:id="88"/>
        </m:r>
      </m:oMath>
      <w:r>
        <w:t xml:space="preserve">, is the initial stocking density of each cage, and </w:t>
      </w:r>
      <m:oMath>
        <m:r>
          <w:rPr>
            <w:rFonts w:ascii="Cambria Math" w:hAnsi="Cambria Math"/>
          </w:rPr>
          <m:t>S</m:t>
        </m:r>
      </m:oMath>
      <w:r>
        <w:t>, the total survival rate is assumed to be 95% (</w:t>
      </w:r>
      <w:r>
        <w:rPr>
          <w:b/>
        </w:rPr>
        <w:t>???</w:t>
      </w:r>
      <w:r>
        <w:t>).</w:t>
      </w:r>
    </w:p>
    <w:p w14:paraId="0B1E9FA1" w14:textId="77777777" w:rsidR="001D22DF" w:rsidRDefault="00100627">
      <w:pPr>
        <w:pStyle w:val="BodyText"/>
      </w:pPr>
      <w:r>
        <w:t>Monthly biomass is then summed, to determine total annual biomass (</w:t>
      </w:r>
      <m:oMath>
        <m:sSub>
          <m:sSubPr>
            <m:ctrlPr>
              <w:rPr>
                <w:rFonts w:ascii="Cambria Math" w:hAnsi="Cambria Math"/>
              </w:rPr>
            </m:ctrlPr>
          </m:sSubPr>
          <m:e>
            <m:r>
              <w:rPr>
                <w:rFonts w:ascii="Cambria Math" w:hAnsi="Cambria Math"/>
              </w:rPr>
              <m:t>B</m:t>
            </m:r>
          </m:e>
          <m:sub>
            <m:r>
              <w:rPr>
                <w:rFonts w:ascii="Cambria Math" w:hAnsi="Cambria Math"/>
              </w:rPr>
              <m:t>t</m:t>
            </m:r>
          </m:sub>
        </m:sSub>
      </m:oMath>
      <w:r>
        <w:t>) at each farm.</w:t>
      </w:r>
    </w:p>
    <w:p w14:paraId="30DE8C1A" w14:textId="77777777" w:rsidR="001D22DF" w:rsidRDefault="00100627">
      <w:pPr>
        <w:pStyle w:val="BodyText"/>
      </w:pPr>
      <w:r>
        <w:t xml:space="preserve">Where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estimates biomass (t) in month </w:t>
      </w:r>
      <m:oMath>
        <m:r>
          <w:rPr>
            <w:rFonts w:ascii="Cambria Math" w:hAnsi="Cambria Math"/>
          </w:rPr>
          <m:t>t</m:t>
        </m:r>
      </m:oMath>
      <w:r>
        <w:t xml:space="preserve"> as a function of average monthly sea surface temperature.</w:t>
      </w:r>
    </w:p>
    <w:p w14:paraId="64B18627" w14:textId="77777777" w:rsidR="001D22DF" w:rsidRDefault="00100627">
      <w:pPr>
        <w:pStyle w:val="Heading3"/>
      </w:pPr>
      <w:bookmarkStart w:id="89" w:name="economic-model"/>
      <w:bookmarkStart w:id="90" w:name="_Toc482716868"/>
      <w:bookmarkEnd w:id="89"/>
      <w:r>
        <w:t>Economic Model</w:t>
      </w:r>
      <w:bookmarkEnd w:id="90"/>
    </w:p>
    <w:p w14:paraId="097475AA" w14:textId="77777777" w:rsidR="001D22DF" w:rsidRDefault="00100627">
      <w:pPr>
        <w:pStyle w:val="Heading4"/>
      </w:pPr>
      <w:bookmarkStart w:id="91" w:name="costs"/>
      <w:bookmarkEnd w:id="91"/>
      <w:r>
        <w:t>Costs</w:t>
      </w:r>
    </w:p>
    <w:p w14:paraId="53D2B906" w14:textId="44038D1F" w:rsidR="001D22DF" w:rsidRDefault="00100627">
      <w:pPr>
        <w:pStyle w:val="FirstParagraph"/>
      </w:pPr>
      <w:r>
        <w:t xml:space="preserve">Using cost </w:t>
      </w:r>
      <w:proofErr w:type="gramStart"/>
      <w:r>
        <w:t>parameters</w:t>
      </w:r>
      <w:proofErr w:type="gramEnd"/>
      <w:r>
        <w:t xml:space="preserve"> we derived from the literature for each EEZ and parameters that were fixed across all sites (Table 4)</w:t>
      </w:r>
      <w:ins w:id="92" w:author="Sarah Lester" w:date="2017-05-17T11:27:00Z">
        <w:r w:rsidR="0015691A">
          <w:t xml:space="preserve">, </w:t>
        </w:r>
      </w:ins>
      <w:del w:id="93" w:author="Sarah Lester" w:date="2017-05-17T11:27:00Z">
        <w:r w:rsidDel="0015691A">
          <w:delText>. T</w:delText>
        </w:r>
      </w:del>
      <w:ins w:id="94" w:author="Sarah Lester" w:date="2017-05-17T11:27:00Z">
        <w:r w:rsidR="0015691A">
          <w:t>t</w:t>
        </w:r>
      </w:ins>
      <w:r>
        <w:t>he economic model estimates total operating costs (</w:t>
      </w:r>
      <m:oMath>
        <m:r>
          <w:rPr>
            <w:rFonts w:ascii="Cambria Math" w:hAnsi="Cambria Math"/>
          </w:rPr>
          <m:t>TC</m:t>
        </m:r>
      </m:oMath>
      <w:r>
        <w:t xml:space="preserve">) for each farm </w:t>
      </w:r>
      <m:oMath>
        <m:r>
          <w:rPr>
            <w:rFonts w:ascii="Cambria Math" w:hAnsi="Cambria Math"/>
          </w:rPr>
          <m:t>i</m:t>
        </m:r>
      </m:oMath>
      <w:r>
        <w:t xml:space="preserve"> at </w:t>
      </w:r>
      <m:oMath>
        <m:r>
          <w:rPr>
            <w:rFonts w:ascii="Cambria Math" w:hAnsi="Cambria Math"/>
          </w:rPr>
          <m:t>t=1</m:t>
        </m:r>
      </m:oMath>
      <w:r>
        <w:t xml:space="preserve"> year as:</w:t>
      </w:r>
    </w:p>
    <w:p w14:paraId="5610F2D8" w14:textId="77777777" w:rsidR="001D22DF" w:rsidRDefault="00100627">
      <w:pPr>
        <w:pStyle w:val="BodyText"/>
      </w:pPr>
      <w:r>
        <w:t>$TC_{</w:t>
      </w:r>
      <w:proofErr w:type="spellStart"/>
      <w:proofErr w:type="gramStart"/>
      <w:r>
        <w:t>i,t</w:t>
      </w:r>
      <w:proofErr w:type="spellEnd"/>
      <w:proofErr w:type="gramEnd"/>
      <w:r>
        <w:t>=1} = SC_{</w:t>
      </w:r>
      <w:proofErr w:type="spellStart"/>
      <w:r>
        <w:t>i,t</w:t>
      </w:r>
      <w:proofErr w:type="spellEnd"/>
      <w:r>
        <w:t>=1} + OC_{</w:t>
      </w:r>
      <w:proofErr w:type="spellStart"/>
      <w:r>
        <w:t>i,t</w:t>
      </w:r>
      <w:proofErr w:type="spellEnd"/>
      <w:r>
        <w:t>=1} $</w:t>
      </w:r>
    </w:p>
    <w:p w14:paraId="6341363D" w14:textId="77777777" w:rsidR="001D22DF" w:rsidRDefault="00100627">
      <w:pPr>
        <w:pStyle w:val="BodyText"/>
      </w:pPr>
      <w:r>
        <w:lastRenderedPageBreak/>
        <w:t xml:space="preserve">and </w:t>
      </w:r>
      <m:oMath>
        <m:r>
          <w:rPr>
            <w:rFonts w:ascii="Cambria Math" w:hAnsi="Cambria Math"/>
          </w:rPr>
          <m:t>TC</m:t>
        </m:r>
      </m:oMath>
      <w:r>
        <w:t xml:space="preserve"> for all subsequent years (</w:t>
      </w:r>
      <m:oMath>
        <m:r>
          <w:rPr>
            <w:rFonts w:ascii="Cambria Math" w:hAnsi="Cambria Math"/>
          </w:rPr>
          <m:t>t&gt;1</m:t>
        </m:r>
      </m:oMath>
      <w:r>
        <w:t xml:space="preserve"> as) at each site </w:t>
      </w:r>
      <m:oMath>
        <m:r>
          <w:rPr>
            <w:rFonts w:ascii="Cambria Math" w:hAnsi="Cambria Math"/>
          </w:rPr>
          <m:t>i</m:t>
        </m:r>
      </m:oMath>
      <w:r>
        <w:t>:</w:t>
      </w:r>
    </w:p>
    <w:p w14:paraId="57CA9FF8" w14:textId="77777777" w:rsidR="001D22DF" w:rsidRDefault="00100627">
      <w:pPr>
        <w:pStyle w:val="BodyText"/>
      </w:pPr>
      <m:oMathPara>
        <m:oMath>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t&gt;1,i</m:t>
              </m:r>
            </m:sub>
          </m:sSub>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t&gt;1,i</m:t>
              </m:r>
            </m:sub>
          </m:sSub>
        </m:oMath>
      </m:oMathPara>
    </w:p>
    <w:p w14:paraId="1367D6D2" w14:textId="77777777" w:rsidR="001D22DF" w:rsidRDefault="00100627">
      <w:pPr>
        <w:pStyle w:val="BodyText"/>
      </w:pPr>
      <w:r>
        <w:t xml:space="preserve">where </w:t>
      </w:r>
      <m:oMath>
        <m:r>
          <w:rPr>
            <w:rFonts w:ascii="Cambria Math" w:hAnsi="Cambria Math"/>
          </w:rPr>
          <m:t>SC</m:t>
        </m:r>
      </m:oMath>
      <w:r>
        <w:t xml:space="preserve"> represents capital expenditure (start up costs) at each site </w:t>
      </w:r>
      <m:oMath>
        <m:r>
          <w:rPr>
            <w:rFonts w:ascii="Cambria Math" w:hAnsi="Cambria Math"/>
          </w:rPr>
          <m:t>i</m:t>
        </m:r>
      </m:oMath>
      <w:r>
        <w:t xml:space="preserve"> as a function of average site depth (</w:t>
      </w:r>
      <m:oMath>
        <m:r>
          <w:rPr>
            <w:rFonts w:ascii="Cambria Math" w:hAnsi="Cambria Math"/>
          </w:rPr>
          <m:t>depth</m:t>
        </m:r>
      </m:oMath>
      <w:r>
        <w:t>), distance from port (</w:t>
      </w:r>
      <m:oMath>
        <m:r>
          <w:rPr>
            <w:rFonts w:ascii="Cambria Math" w:hAnsi="Cambria Math"/>
          </w:rPr>
          <m:t>distance</m:t>
        </m:r>
      </m:oMath>
      <w:r>
        <w:t xml:space="preserve">), and </w:t>
      </w:r>
      <m:oMath>
        <m:r>
          <w:rPr>
            <w:rFonts w:ascii="Cambria Math" w:hAnsi="Cambria Math"/>
          </w:rPr>
          <m:t>EEZ</m:t>
        </m:r>
      </m:oMath>
      <w:r>
        <w:t>:</w:t>
      </w:r>
    </w:p>
    <w:p w14:paraId="11A8F515" w14:textId="77777777" w:rsidR="001D22DF" w:rsidRDefault="00100627">
      <w:pPr>
        <w:pStyle w:val="BodyText"/>
      </w:pPr>
      <w:r>
        <w:t>$ SC_{</w:t>
      </w:r>
      <w:proofErr w:type="spellStart"/>
      <w:proofErr w:type="gramStart"/>
      <w:r>
        <w:t>i,t</w:t>
      </w:r>
      <w:proofErr w:type="spellEnd"/>
      <w:proofErr w:type="gramEnd"/>
      <w:r>
        <w:t>=1} = E_{depth} + I_{</w:t>
      </w:r>
      <w:proofErr w:type="spellStart"/>
      <w:r>
        <w:t>distance,EEZ</w:t>
      </w:r>
      <w:proofErr w:type="spellEnd"/>
      <w:r>
        <w:t>} + P_{EEZ} $</w:t>
      </w:r>
    </w:p>
    <w:p w14:paraId="19CEE259" w14:textId="5607EEC7" w:rsidR="001D22DF" w:rsidRDefault="00100627">
      <w:pPr>
        <w:pStyle w:val="BodyText"/>
      </w:pPr>
      <w:r>
        <w:t xml:space="preserve">where </w:t>
      </w:r>
      <w:proofErr w:type="spellStart"/>
      <w:r>
        <w:t>where</w:t>
      </w:r>
      <w:proofErr w:type="spellEnd"/>
      <w:r>
        <w:t xml:space="preserve"> </w:t>
      </w:r>
      <m:oMath>
        <m:r>
          <w:rPr>
            <w:rFonts w:ascii="Cambria Math" w:hAnsi="Cambria Math"/>
          </w:rPr>
          <m:t>E</m:t>
        </m:r>
      </m:oMath>
      <w:r>
        <w:t xml:space="preserve"> represents materials and equipment costs as a function of depth, </w:t>
      </w:r>
      <m:oMath>
        <m:r>
          <w:rPr>
            <w:rFonts w:ascii="Cambria Math" w:hAnsi="Cambria Math"/>
          </w:rPr>
          <m:t>I</m:t>
        </m:r>
      </m:oMath>
      <w:r>
        <w:t xml:space="preserve"> represent installation costs as a function of the farm's distance from shore and</w:t>
      </w:r>
      <w:del w:id="95" w:author="Sarah Lester" w:date="2017-05-17T11:28:00Z">
        <w:r w:rsidDel="0015691A">
          <w:delText>,</w:delText>
        </w:r>
      </w:del>
      <w:r>
        <w:t xml:space="preserve"> base installation cost</w:t>
      </w:r>
      <w:ins w:id="96" w:author="Sarah Lester" w:date="2017-05-17T11:28:00Z">
        <w:r w:rsidR="0015691A">
          <w:t>s</w:t>
        </w:r>
      </w:ins>
      <w:r>
        <w:t xml:space="preserve"> that </w:t>
      </w:r>
      <w:del w:id="97" w:author="Sarah Lester" w:date="2017-05-17T11:28:00Z">
        <w:r w:rsidDel="0015691A">
          <w:delText xml:space="preserve">varies </w:delText>
        </w:r>
      </w:del>
      <w:ins w:id="98" w:author="Sarah Lester" w:date="2017-05-17T11:28:00Z">
        <w:r w:rsidR="0015691A">
          <w:t xml:space="preserve">vary </w:t>
        </w:r>
      </w:ins>
      <w:r>
        <w:t xml:space="preserve">by EEZ, and </w:t>
      </w:r>
      <m:oMath>
        <m:r>
          <w:rPr>
            <w:rFonts w:ascii="Cambria Math" w:hAnsi="Cambria Math"/>
          </w:rPr>
          <m:t>P</m:t>
        </m:r>
      </m:oMath>
      <w:r>
        <w:t xml:space="preserve"> represents the cost of an aquaculture permit or lease as a function of EEZ (Table 4).</w:t>
      </w:r>
    </w:p>
    <w:p w14:paraId="30CE4141" w14:textId="77777777" w:rsidR="001D22DF" w:rsidRDefault="00100627">
      <w:pPr>
        <w:pStyle w:val="BodyText"/>
      </w:pPr>
      <m:oMath>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i,t</m:t>
            </m:r>
          </m:sub>
        </m:sSub>
      </m:oMath>
      <w:r>
        <w:t xml:space="preserve"> represents annual operating costs at each site </w:t>
      </w:r>
      <m:oMath>
        <m:r>
          <w:rPr>
            <w:rFonts w:ascii="Cambria Math" w:hAnsi="Cambria Math"/>
          </w:rPr>
          <m:t>i</m:t>
        </m:r>
      </m:oMath>
      <w:r>
        <w:t xml:space="preserve"> for each year </w:t>
      </w:r>
      <m:oMath>
        <m:r>
          <w:rPr>
            <w:rFonts w:ascii="Cambria Math" w:hAnsi="Cambria Math"/>
          </w:rPr>
          <m:t>t</m:t>
        </m:r>
      </m:oMath>
      <w:r>
        <w:t>:</w:t>
      </w:r>
    </w:p>
    <w:p w14:paraId="73AA3B0B" w14:textId="77777777" w:rsidR="001D22DF" w:rsidRDefault="00100627">
      <w:pPr>
        <w:pStyle w:val="BodyText"/>
      </w:pPr>
      <m:oMathPara>
        <m:oMath>
          <m:r>
            <w:rPr>
              <w:rFonts w:ascii="Cambria Math" w:hAnsi="Cambria Math"/>
            </w:rPr>
            <m:t>O</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wav</m:t>
              </m:r>
              <m:sSub>
                <m:sSubPr>
                  <m:ctrlPr>
                    <w:rPr>
                      <w:rFonts w:ascii="Cambria Math" w:hAnsi="Cambria Math"/>
                    </w:rPr>
                  </m:ctrlPr>
                </m:sSubPr>
                <m:e>
                  <m:r>
                    <w:rPr>
                      <w:rFonts w:ascii="Cambria Math" w:hAnsi="Cambria Math"/>
                    </w:rPr>
                    <m:t>e</m:t>
                  </m:r>
                </m:e>
                <m:sub>
                  <m:r>
                    <w:rPr>
                      <w:rFonts w:ascii="Cambria Math" w:hAnsi="Cambria Math"/>
                    </w:rPr>
                    <m:t>e</m:t>
                  </m:r>
                </m:sub>
              </m:sSub>
              <m:r>
                <w:rPr>
                  <w:rFonts w:ascii="Cambria Math" w:hAnsi="Cambria Math"/>
                </w:rPr>
                <m:t>xposure</m:t>
              </m:r>
            </m:sub>
          </m:sSub>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EEZ</m:t>
              </m:r>
            </m:sub>
          </m:sSub>
          <m:r>
            <w:rPr>
              <w:rFonts w:ascii="Cambria Math" w:hAnsi="Cambria Math"/>
            </w:rPr>
            <m:t>)+(</m:t>
          </m:r>
          <m:f>
            <m:fPr>
              <m:ctrlPr>
                <w:rPr>
                  <w:rFonts w:ascii="Cambria Math" w:hAnsi="Cambria Math"/>
                </w:rPr>
              </m:ctrlPr>
            </m:fPr>
            <m:num>
              <m:r>
                <w:rPr>
                  <w:rFonts w:ascii="Cambria Math" w:hAnsi="Cambria Math"/>
                </w:rPr>
                <m:t>distance</m:t>
              </m:r>
            </m:num>
            <m:den>
              <m:r>
                <w:rPr>
                  <w:rFonts w:ascii="Cambria Math" w:hAnsi="Cambria Math"/>
                </w:rPr>
                <m:t>b</m:t>
              </m:r>
            </m:den>
          </m:f>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EEZ</m:t>
              </m:r>
            </m:sub>
          </m:sSub>
          <m:r>
            <w:rPr>
              <w:rFonts w:ascii="Cambria Math" w:hAnsi="Cambria Math"/>
            </w:rPr>
            <m:t>*r)+(distance*b*</m:t>
          </m:r>
          <m:sSub>
            <m:sSubPr>
              <m:ctrlPr>
                <w:rPr>
                  <w:rFonts w:ascii="Cambria Math" w:hAnsi="Cambria Math"/>
                </w:rPr>
              </m:ctrlPr>
            </m:sSubPr>
            <m:e>
              <m:r>
                <w:rPr>
                  <w:rFonts w:ascii="Cambria Math" w:hAnsi="Cambria Math"/>
                </w:rPr>
                <m:t>g</m:t>
              </m:r>
            </m:e>
            <m:sub>
              <m:r>
                <w:rPr>
                  <w:rFonts w:ascii="Cambria Math" w:hAnsi="Cambria Math"/>
                </w:rPr>
                <m:t>EEZ</m:t>
              </m:r>
            </m:sub>
          </m:sSub>
          <m:r>
            <w:rPr>
              <w:rFonts w:ascii="Cambria Math" w:hAnsi="Cambria Math"/>
            </w:rPr>
            <m:t>*e*t)+(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64A80C6E" w14:textId="1B4697B8" w:rsidR="001D22DF" w:rsidRDefault="00100627">
      <w:pPr>
        <w:pStyle w:val="BodyText"/>
      </w:pPr>
      <w:r>
        <w:t xml:space="preserve">Where </w:t>
      </w:r>
      <m:oMath>
        <m:r>
          <w:rPr>
            <w:rFonts w:ascii="Cambria Math" w:hAnsi="Cambria Math"/>
          </w:rPr>
          <m:t>u</m:t>
        </m:r>
      </m:oMath>
      <w:r>
        <w:t xml:space="preserve"> is the hours required at each site as a function of wave exposure, </w:t>
      </w:r>
      <m:oMath>
        <m:r>
          <w:rPr>
            <w:rFonts w:ascii="Cambria Math" w:hAnsi="Cambria Math"/>
          </w:rPr>
          <m:t>w</m:t>
        </m:r>
      </m:oMath>
      <w:r>
        <w:t xml:space="preserve"> is the number of workers required to service a farm, and </w:t>
      </w:r>
      <m:oMath>
        <m:r>
          <w:rPr>
            <w:rFonts w:ascii="Cambria Math" w:hAnsi="Cambria Math"/>
          </w:rPr>
          <m:t>d</m:t>
        </m:r>
      </m:oMath>
      <w:r>
        <w:t xml:space="preserve"> is the hourly wage per worker as a function of EEZ, </w:t>
      </w:r>
      <m:oMath>
        <m:r>
          <w:rPr>
            <w:rFonts w:ascii="Cambria Math" w:hAnsi="Cambria Math"/>
          </w:rPr>
          <m:t>distance</m:t>
        </m:r>
      </m:oMath>
      <w:r>
        <w:t xml:space="preserve"> is distance from shore (km), </w:t>
      </w:r>
      <m:oMath>
        <m:r>
          <w:rPr>
            <w:rFonts w:ascii="Cambria Math" w:hAnsi="Cambria Math"/>
          </w:rPr>
          <m:t>b</m:t>
        </m:r>
      </m:oMath>
      <w:r>
        <w:t xml:space="preserve"> is average boat speed to </w:t>
      </w:r>
      <w:ins w:id="99" w:author="Sarah Lester" w:date="2017-05-17T11:39:00Z">
        <w:r w:rsidR="00515092">
          <w:t xml:space="preserve">farm </w:t>
        </w:r>
      </w:ins>
      <w:r>
        <w:t>site</w:t>
      </w:r>
      <w:ins w:id="100" w:author="Sarah Lester" w:date="2017-05-17T11:39:00Z">
        <w:r w:rsidR="00515092">
          <w:t>s</w:t>
        </w:r>
      </w:ins>
      <w:r>
        <w:t xml:space="preserve">, </w:t>
      </w:r>
      <m:oMath>
        <m:r>
          <w:rPr>
            <w:rFonts w:ascii="Cambria Math" w:hAnsi="Cambria Math"/>
          </w:rPr>
          <m:t>r</m:t>
        </m:r>
      </m:oMath>
      <w:r>
        <w:t xml:space="preserve"> is the number of trips required per month for running the farm, </w:t>
      </w:r>
      <m:oMath>
        <m:r>
          <w:rPr>
            <w:rFonts w:ascii="Cambria Math" w:hAnsi="Cambria Math"/>
          </w:rPr>
          <m:t>g</m:t>
        </m:r>
      </m:oMath>
      <w:r>
        <w:t xml:space="preserve"> is the cost of fuel as </w:t>
      </w:r>
      <w:ins w:id="101" w:author="Sarah Lester" w:date="2017-05-17T11:39:00Z">
        <w:r w:rsidR="00515092">
          <w:t xml:space="preserve">a </w:t>
        </w:r>
      </w:ins>
      <w:r>
        <w:t xml:space="preserve">function of EEZ, </w:t>
      </w:r>
      <m:oMath>
        <m:r>
          <w:rPr>
            <w:rFonts w:ascii="Cambria Math" w:hAnsi="Cambria Math"/>
          </w:rPr>
          <m:t>e</m:t>
        </m:r>
      </m:oMath>
      <w:r>
        <w:t xml:space="preserve"> is the average fuel efficiency of the vessel, </w:t>
      </w:r>
      <w:commentRangeStart w:id="102"/>
      <m:oMath>
        <m:r>
          <w:rPr>
            <w:rFonts w:ascii="Cambria Math" w:hAnsi="Cambria Math"/>
          </w:rPr>
          <m:t>f</m:t>
        </m:r>
      </m:oMath>
      <w:r>
        <w:t xml:space="preserve"> is the cost of fingerlings in year </w:t>
      </w:r>
      <m:oMath>
        <m:r>
          <w:rPr>
            <w:rFonts w:ascii="Cambria Math" w:hAnsi="Cambria Math"/>
          </w:rPr>
          <m:t>t</m:t>
        </m:r>
        <w:commentRangeEnd w:id="102"/>
        <m:r>
          <m:rPr>
            <m:sty m:val="p"/>
          </m:rPr>
          <w:rPr>
            <w:rStyle w:val="CommentReference"/>
            <w:rFonts w:ascii="Cambria Math" w:hAnsi="Cambria Math"/>
          </w:rPr>
          <w:commentReference w:id="102"/>
        </m:r>
      </m:oMath>
      <w:r>
        <w:t xml:space="preserve">, and </w:t>
      </w:r>
      <m:oMath>
        <m:r>
          <w:rPr>
            <w:rFonts w:ascii="Cambria Math" w:hAnsi="Cambria Math"/>
          </w:rPr>
          <m:t>h</m:t>
        </m:r>
      </m:oMath>
      <w:r>
        <w:t xml:space="preserve"> is the cost of feed in year </w:t>
      </w:r>
      <m:oMath>
        <m:r>
          <w:rPr>
            <w:rFonts w:ascii="Cambria Math" w:hAnsi="Cambria Math"/>
          </w:rPr>
          <m:t>t</m:t>
        </m:r>
      </m:oMath>
      <w:ins w:id="103" w:author="Sarah Lester" w:date="2017-05-17T11:39:00Z">
        <w:r w:rsidR="00515092">
          <w:t>.</w:t>
        </w:r>
      </w:ins>
    </w:p>
    <w:p w14:paraId="1DF1C67C" w14:textId="77777777" w:rsidR="001D22DF" w:rsidRDefault="00100627">
      <w:pPr>
        <w:pStyle w:val="Heading4"/>
      </w:pPr>
      <w:bookmarkStart w:id="104" w:name="cobia-price"/>
      <w:bookmarkEnd w:id="104"/>
      <w:r>
        <w:t>Cobia price</w:t>
      </w:r>
    </w:p>
    <w:p w14:paraId="5F583373" w14:textId="77777777" w:rsidR="001D22DF" w:rsidRDefault="00100627">
      <w:pPr>
        <w:pStyle w:val="FirstParagraph"/>
      </w:pPr>
      <w:r>
        <w:t xml:space="preserve">The global market for cobia is currently very small, with just </w:t>
      </w:r>
      <w:commentRangeStart w:id="105"/>
      <w:r>
        <w:t>8.5% of production (</w:t>
      </w:r>
      <w:commentRangeEnd w:id="105"/>
      <w:r w:rsidR="00515092">
        <w:rPr>
          <w:rStyle w:val="CommentReference"/>
        </w:rPr>
        <w:commentReference w:id="105"/>
      </w:r>
      <w:r>
        <w:t xml:space="preserve">4,555 MT) exported in 2012. We assume that cobia aquaculture in the Caribbean will be an export commodity and thus increased production in the Caribbean will affect the global price of cobia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as follows:</w:t>
      </w:r>
    </w:p>
    <w:p w14:paraId="55BAA9A7" w14:textId="77777777" w:rsidR="001D22DF" w:rsidRDefault="008A1C43">
      <w:pPr>
        <w:pStyle w:val="BodyText"/>
      </w:pPr>
      <m:oMathPara>
        <m:oMath>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-0.8</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x</m:t>
                  </m:r>
                </m:sub>
              </m:sSub>
            </m:num>
            <m:den>
              <m:sSub>
                <m:sSubPr>
                  <m:ctrlPr>
                    <w:rPr>
                      <w:rFonts w:ascii="Cambria Math" w:hAnsi="Cambria Math"/>
                    </w:rPr>
                  </m:ctrlPr>
                </m:sSubPr>
                <m:e>
                  <m:r>
                    <w:rPr>
                      <w:rFonts w:ascii="Cambria Math" w:hAnsi="Cambria Math"/>
                    </w:rPr>
                    <m:t>x</m:t>
                  </m:r>
                </m:e>
                <m:sub>
                  <m:r>
                    <w:rPr>
                      <w:rFonts w:ascii="Cambria Math" w:hAnsi="Cambria Math"/>
                    </w:rPr>
                    <m:t>t-1</m:t>
                  </m:r>
                </m:sub>
              </m:sSub>
            </m:den>
          </m:f>
          <m:r>
            <w:rPr>
              <w:rFonts w:ascii="Cambria Math" w:hAnsi="Cambria Math"/>
            </w:rPr>
            <m:t>)</m:t>
          </m:r>
        </m:oMath>
      </m:oMathPara>
    </w:p>
    <w:p w14:paraId="750B5491" w14:textId="77777777" w:rsidR="001D22DF" w:rsidRDefault="00100627">
      <w:pPr>
        <w:pStyle w:val="BodyText"/>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t+1</m:t>
            </m:r>
          </m:sub>
        </m:sSub>
      </m:oMath>
      <w:r>
        <w:t xml:space="preserve"> is the global price of cobia ($) in the following year and </w:t>
      </w:r>
      <m:oMath>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x</m:t>
                </m:r>
              </m:sub>
            </m:sSub>
          </m:num>
          <m:den>
            <m:sSub>
              <m:sSubPr>
                <m:ctrlPr>
                  <w:rPr>
                    <w:rFonts w:ascii="Cambria Math" w:hAnsi="Cambria Math"/>
                  </w:rPr>
                </m:ctrlPr>
              </m:sSubPr>
              <m:e>
                <m:r>
                  <w:rPr>
                    <w:rFonts w:ascii="Cambria Math" w:hAnsi="Cambria Math"/>
                  </w:rPr>
                  <m:t>x</m:t>
                </m:r>
              </m:e>
              <m:sub>
                <m:r>
                  <w:rPr>
                    <w:rFonts w:ascii="Cambria Math" w:hAnsi="Cambria Math"/>
                  </w:rPr>
                  <m:t>t-1</m:t>
                </m:r>
              </m:sub>
            </m:sSub>
          </m:den>
        </m:f>
      </m:oMath>
      <w:r>
        <w:t xml:space="preserve"> is the percent change in Caribbean production from the previous year. </w:t>
      </w:r>
      <w:commentRangeStart w:id="106"/>
      <w:r>
        <w:t>The constant 0.8 represents the pri</w:t>
      </w:r>
      <w:proofErr w:type="spellStart"/>
      <w:r>
        <w:t>ce</w:t>
      </w:r>
      <w:proofErr w:type="spellEnd"/>
      <w:r>
        <w:t xml:space="preserve"> elasticity of demand and suggests that for every 1% increase in price there is a 0.8% decrease in consumption.</w:t>
      </w:r>
      <w:commentRangeEnd w:id="106"/>
      <w:r w:rsidR="00515092">
        <w:rPr>
          <w:rStyle w:val="CommentReference"/>
        </w:rPr>
        <w:commentReference w:id="106"/>
      </w:r>
    </w:p>
    <w:p w14:paraId="4EB823E7" w14:textId="091623FE" w:rsidR="001D22DF" w:rsidRDefault="00100627">
      <w:pPr>
        <w:pStyle w:val="BodyText"/>
      </w:pPr>
      <w:commentRangeStart w:id="107"/>
      <w:r>
        <w:t>T</w:t>
      </w:r>
      <w:commentRangeEnd w:id="107"/>
      <w:r w:rsidR="00515092">
        <w:rPr>
          <w:rStyle w:val="CommentReference"/>
        </w:rPr>
        <w:commentReference w:id="107"/>
      </w:r>
      <w:r>
        <w:t xml:space="preserve">o set the price of cobia at a given production level, we construct a supply curve for cobia by estimating the total production of cobia (assuming only profitable farms are developed) at every price from 0 to XX at $0.05 increments. The price of cobia for each model run was </w:t>
      </w:r>
      <w:ins w:id="108" w:author="Sarah Lester" w:date="2017-05-17T11:43:00Z">
        <w:r w:rsidR="00515092">
          <w:t xml:space="preserve">then </w:t>
        </w:r>
      </w:ins>
      <w:r>
        <w:t xml:space="preserve">set at the intersection of the supply and </w:t>
      </w:r>
      <w:commentRangeStart w:id="109"/>
      <w:r>
        <w:t>demand curve</w:t>
      </w:r>
      <w:commentRangeEnd w:id="109"/>
      <w:r w:rsidR="00515092">
        <w:rPr>
          <w:rStyle w:val="CommentReference"/>
        </w:rPr>
        <w:commentReference w:id="109"/>
      </w:r>
      <w:r>
        <w:t>. We applied a bio-economic model to estimate the production (in terms of cobia biomass yield (</w:t>
      </w:r>
      <w:proofErr w:type="spellStart"/>
      <w:r>
        <w:rPr>
          <w:i/>
        </w:rPr>
        <w:t>mt</w:t>
      </w:r>
      <w:proofErr w:type="spellEnd"/>
      <w:r>
        <w:t>) and Net Present Value (</w:t>
      </w:r>
      <w:r>
        <w:rPr>
          <w:i/>
        </w:rPr>
        <w:t>NPV</w:t>
      </w:r>
      <w:r>
        <w:t xml:space="preserve">)) over a </w:t>
      </w:r>
      <w:proofErr w:type="gramStart"/>
      <w:r>
        <w:t>10 year</w:t>
      </w:r>
      <w:proofErr w:type="gramEnd"/>
      <w:r>
        <w:t xml:space="preserve"> horizon for our 1 km</w:t>
      </w:r>
      <w:r>
        <w:rPr>
          <w:vertAlign w:val="superscript"/>
        </w:rPr>
        <w:t>2</w:t>
      </w:r>
      <w:r>
        <w:t xml:space="preserve"> hypothetical cobia farms in all cells that were identified as suitable. Only farms that generated positive NPV over the </w:t>
      </w:r>
      <w:proofErr w:type="gramStart"/>
      <w:r>
        <w:t>ten year</w:t>
      </w:r>
      <w:proofErr w:type="gramEnd"/>
      <w:r>
        <w:t xml:space="preserve"> period were considered economically feasible for development.</w:t>
      </w:r>
    </w:p>
    <w:p w14:paraId="09463E0C" w14:textId="77777777" w:rsidR="001D22DF" w:rsidRDefault="00100627">
      <w:pPr>
        <w:pStyle w:val="Heading5"/>
      </w:pPr>
      <w:bookmarkStart w:id="110" w:name="net-present-value-npv"/>
      <w:bookmarkEnd w:id="110"/>
      <w:r>
        <w:t>Net Present Value (NPV)</w:t>
      </w:r>
    </w:p>
    <w:p w14:paraId="66C6FFC4" w14:textId="77777777" w:rsidR="001D22DF" w:rsidRDefault="00100627">
      <w:pPr>
        <w:pStyle w:val="FirstParagraph"/>
      </w:pPr>
      <w:r>
        <w:t xml:space="preserve">Annual total revenue, </w:t>
      </w:r>
      <m:oMath>
        <m:r>
          <w:rPr>
            <w:rFonts w:ascii="Cambria Math" w:hAnsi="Cambria Math"/>
          </w:rPr>
          <m:t>TR</m:t>
        </m:r>
      </m:oMath>
      <w:r>
        <w:t xml:space="preserve">, for each farm </w:t>
      </w:r>
      <m:oMath>
        <m:r>
          <w:rPr>
            <w:rFonts w:ascii="Cambria Math" w:hAnsi="Cambria Math"/>
          </w:rPr>
          <m:t>i</m:t>
        </m:r>
      </m:oMath>
      <w:r>
        <w:t xml:space="preserve"> was calculated </w:t>
      </w:r>
      <w:proofErr w:type="gramStart"/>
      <w:r>
        <w:t>as :</w:t>
      </w:r>
      <w:proofErr w:type="gramEnd"/>
    </w:p>
    <w:p w14:paraId="7B4EDEE3" w14:textId="77777777" w:rsidR="001D22DF" w:rsidRDefault="00100627">
      <w:pPr>
        <w:pStyle w:val="BodyText"/>
      </w:pPr>
      <m:oMathPara>
        <m:oMath>
          <m:r>
            <w:rPr>
              <w:rFonts w:ascii="Cambria Math" w:hAnsi="Cambria Math"/>
            </w:rPr>
            <w:lastRenderedPageBreak/>
            <m:t>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sSub>
                <m:sSubPr>
                  <m:ctrlPr>
                    <w:rPr>
                      <w:rFonts w:ascii="Cambria Math" w:hAnsi="Cambria Math"/>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sSub>
                <m:sSubPr>
                  <m:ctrlPr>
                    <w:rPr>
                      <w:rFonts w:ascii="Cambria Math" w:hAnsi="Cambria Math"/>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EEZ</m:t>
              </m:r>
            </m:sub>
          </m:sSub>
          <m:r>
            <w:rPr>
              <w:rFonts w:ascii="Cambria Math" w:hAnsi="Cambria Math"/>
            </w:rPr>
            <m:t>)</m:t>
          </m:r>
        </m:oMath>
      </m:oMathPara>
    </w:p>
    <w:p w14:paraId="1BC99EC2" w14:textId="77777777" w:rsidR="001D22DF" w:rsidRDefault="00100627">
      <w:pPr>
        <w:pStyle w:val="BodyText"/>
      </w:pPr>
      <w:r>
        <w:t xml:space="preserve">Where </w:t>
      </w:r>
      <m:oMath>
        <m:r>
          <w:rPr>
            <w:rFonts w:ascii="Cambria Math" w:hAnsi="Cambria Math"/>
          </w:rPr>
          <m:t>k</m:t>
        </m:r>
      </m:oMath>
      <w:r>
        <w:t xml:space="preserve"> is the export tax as a function of EEZ.</w:t>
      </w:r>
    </w:p>
    <w:p w14:paraId="20DC285C" w14:textId="1A360326" w:rsidR="001D22DF" w:rsidRDefault="00100627">
      <w:pPr>
        <w:pStyle w:val="BodyText"/>
      </w:pPr>
      <w:r>
        <w:t>Annual total farm profit (</w:t>
      </w:r>
      <m:oMath>
        <m:r>
          <w:rPr>
            <w:rFonts w:ascii="Cambria Math" w:hAnsi="Cambria Math"/>
          </w:rPr>
          <m:t>π</m:t>
        </m:r>
      </m:oMath>
      <w:r>
        <w:t xml:space="preserve">) for each farm </w:t>
      </w:r>
      <m:oMath>
        <m:r>
          <w:rPr>
            <w:rFonts w:ascii="Cambria Math" w:hAnsi="Cambria Math"/>
          </w:rPr>
          <m:t>i</m:t>
        </m:r>
      </m:oMath>
      <w:r>
        <w:t xml:space="preserve"> at year </w:t>
      </w:r>
      <m:oMath>
        <m:r>
          <w:rPr>
            <w:rFonts w:ascii="Cambria Math" w:hAnsi="Cambria Math"/>
          </w:rPr>
          <m:t>t</m:t>
        </m:r>
      </m:oMath>
      <w:r>
        <w:t xml:space="preserve"> </w:t>
      </w:r>
      <w:del w:id="111" w:author="Sarah Lester" w:date="2017-05-17T11:51:00Z">
        <w:r w:rsidDel="000443B5">
          <w:delText xml:space="preserve">years </w:delText>
        </w:r>
      </w:del>
      <w:r>
        <w:t>was calculated as:</w:t>
      </w:r>
    </w:p>
    <w:p w14:paraId="39050785" w14:textId="77777777" w:rsidR="001D22DF" w:rsidRDefault="00100627">
      <w:pPr>
        <w:pStyle w:val="BodyText"/>
      </w:pPr>
      <m:oMathPara>
        <m:oMath>
          <m:r>
            <w:rPr>
              <w:rFonts w:ascii="Cambria Math" w:hAnsi="Cambria Math"/>
            </w:rPr>
            <m:t>π=</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r>
                <w:rPr>
                  <w:rFonts w:ascii="Cambria Math" w:hAnsi="Cambria Math"/>
                </w:rPr>
                <m:t>T</m:t>
              </m:r>
            </m:e>
          </m:nary>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r>
                <w:rPr>
                  <w:rFonts w:ascii="Cambria Math" w:hAnsi="Cambria Math"/>
                </w:rPr>
                <m:t>S</m:t>
              </m:r>
            </m:e>
          </m:nary>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10</m:t>
              </m:r>
            </m:sup>
            <m:e>
              <m:r>
                <w:rPr>
                  <w:rFonts w:ascii="Cambria Math" w:hAnsi="Cambria Math"/>
                </w:rPr>
                <m:t>O</m:t>
              </m:r>
            </m:e>
          </m:nary>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oMath>
      </m:oMathPara>
    </w:p>
    <w:p w14:paraId="10FE58B4" w14:textId="77777777" w:rsidR="001D22DF" w:rsidRDefault="00100627">
      <w:pPr>
        <w:pStyle w:val="BodyText"/>
      </w:pPr>
      <w:r>
        <w:t>_t</w:t>
      </w:r>
      <w:proofErr w:type="gramStart"/>
      <w:r>
        <w:t>^{</w:t>
      </w:r>
      <w:proofErr w:type="gramEnd"/>
      <w:r>
        <w:t>10}</w:t>
      </w:r>
    </w:p>
    <w:p w14:paraId="089DADA3" w14:textId="25237B9C" w:rsidR="001D22DF" w:rsidRDefault="00100627">
      <w:pPr>
        <w:pStyle w:val="BodyText"/>
      </w:pPr>
      <w:r>
        <w:t xml:space="preserve">We then amortized annual profit at each site </w:t>
      </w:r>
      <m:oMath>
        <m:r>
          <w:rPr>
            <w:rFonts w:ascii="Cambria Math" w:hAnsi="Cambria Math"/>
          </w:rPr>
          <m:t>i</m:t>
        </m:r>
      </m:oMath>
      <w:r>
        <w:t xml:space="preserve"> in relation to an economic discount rate (</w:t>
      </w:r>
      <m:oMath>
        <m:r>
          <w:rPr>
            <w:rFonts w:ascii="Cambria Math" w:hAnsi="Cambria Math"/>
          </w:rPr>
          <m:t>δ</m:t>
        </m:r>
      </m:oMath>
      <w:r>
        <w:t xml:space="preserve">) (Table 5) as </w:t>
      </w:r>
      <w:ins w:id="112" w:author="Sarah Lester" w:date="2017-05-17T11:51:00Z">
        <w:r w:rsidR="000443B5">
          <w:t xml:space="preserve">a </w:t>
        </w:r>
      </w:ins>
      <w:r>
        <w:t xml:space="preserve">function of </w:t>
      </w:r>
      <w:r>
        <w:rPr>
          <w:i/>
        </w:rPr>
        <w:t>EEZ</w:t>
      </w:r>
      <w:r>
        <w:t>:</w:t>
      </w:r>
    </w:p>
    <w:p w14:paraId="241AFB31" w14:textId="77777777" w:rsidR="001D22DF" w:rsidRDefault="00100627">
      <w:pPr>
        <w:pStyle w:val="BodyText"/>
      </w:pPr>
      <m:oMathPara>
        <m:oMath>
          <m:r>
            <w:rPr>
              <w:rFonts w:ascii="Cambria Math" w:hAnsi="Cambria Math"/>
            </w:rPr>
            <m:t>NP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t=0</m:t>
              </m:r>
            </m:sub>
            <m:sup>
              <m:r>
                <w:rPr>
                  <w:rFonts w:ascii="Cambria Math" w:hAnsi="Cambria Math"/>
                </w:rPr>
                <m:t>T=10</m:t>
              </m:r>
            </m:sup>
            <m:e>
              <m:f>
                <m:fPr>
                  <m:ctrlPr>
                    <w:rPr>
                      <w:rFonts w:ascii="Cambria Math" w:hAnsi="Cambria Math"/>
                    </w:rPr>
                  </m:ctrlPr>
                </m:fPr>
                <m:num>
                  <m:sSubSup>
                    <m:sSubSupPr>
                      <m:ctrlPr>
                        <w:rPr>
                          <w:rFonts w:ascii="Cambria Math" w:hAnsi="Cambria Math"/>
                        </w:rPr>
                      </m:ctrlPr>
                    </m:sSubSupPr>
                    <m:e>
                      <m:r>
                        <w:rPr>
                          <w:rFonts w:ascii="Cambria Math" w:hAnsi="Cambria Math"/>
                        </w:rPr>
                        <m:t>π</m:t>
                      </m:r>
                    </m:e>
                    <m:sub>
                      <m:r>
                        <w:rPr>
                          <w:rFonts w:ascii="Cambria Math" w:hAnsi="Cambria Math"/>
                        </w:rPr>
                        <m:t>t</m:t>
                      </m:r>
                    </m:sub>
                    <m:sup>
                      <m:r>
                        <w:rPr>
                          <w:rFonts w:ascii="Cambria Math" w:hAnsi="Cambria Math"/>
                        </w:rPr>
                        <m:t>i</m:t>
                      </m:r>
                    </m:sup>
                  </m:sSubSup>
                </m:num>
                <m:den>
                  <m:r>
                    <w:rPr>
                      <w:rFonts w:ascii="Cambria Math" w:hAnsi="Cambria Math"/>
                    </w:rPr>
                    <m:t>(1+δ</m:t>
                  </m:r>
                  <m:sSup>
                    <m:sSupPr>
                      <m:ctrlPr>
                        <w:rPr>
                          <w:rFonts w:ascii="Cambria Math" w:hAnsi="Cambria Math"/>
                        </w:rPr>
                      </m:ctrlPr>
                    </m:sSupPr>
                    <m:e>
                      <m:r>
                        <w:rPr>
                          <w:rFonts w:ascii="Cambria Math" w:hAnsi="Cambria Math"/>
                        </w:rPr>
                        <m:t>)</m:t>
                      </m:r>
                    </m:e>
                    <m:sup>
                      <m:r>
                        <w:rPr>
                          <w:rFonts w:ascii="Cambria Math" w:hAnsi="Cambria Math"/>
                        </w:rPr>
                        <m:t>t</m:t>
                      </m:r>
                    </m:sup>
                  </m:sSup>
                </m:den>
              </m:f>
            </m:e>
          </m:nary>
        </m:oMath>
      </m:oMathPara>
    </w:p>
    <w:p w14:paraId="3A234A63" w14:textId="77777777" w:rsidR="001D22DF" w:rsidRDefault="00100627">
      <w:pPr>
        <w:pStyle w:val="BodyText"/>
      </w:pPr>
      <w:r>
        <w:t>We also estimated the equivalent annual annuity (</w:t>
      </w:r>
      <m:oMath>
        <m:r>
          <w:rPr>
            <w:rFonts w:ascii="Cambria Math" w:hAnsi="Cambria Math"/>
          </w:rPr>
          <m:t>A</m:t>
        </m:r>
      </m:oMath>
      <w:r>
        <w:t xml:space="preserve">) of each sector's NPV over a </w:t>
      </w:r>
      <w:proofErr w:type="gramStart"/>
      <w:r>
        <w:t>10 year</w:t>
      </w:r>
      <w:proofErr w:type="gramEnd"/>
      <w:r>
        <w:t xml:space="preserve"> time horizion for each site </w:t>
      </w:r>
      <m:oMath>
        <m:r>
          <w:rPr>
            <w:rFonts w:ascii="Cambria Math" w:hAnsi="Cambria Math"/>
          </w:rPr>
          <m:t>i</m:t>
        </m:r>
      </m:oMath>
      <w:r>
        <w:t>:</w:t>
      </w:r>
    </w:p>
    <w:p w14:paraId="76E98BA8" w14:textId="77777777" w:rsidR="001D22DF" w:rsidRDefault="00100627">
      <w:pPr>
        <w:pStyle w:val="BodyText"/>
      </w:pPr>
      <w:r>
        <w:t>$A = \</w:t>
      </w:r>
      <w:proofErr w:type="spellStart"/>
      <w:r>
        <w:t>frac</w:t>
      </w:r>
      <w:proofErr w:type="spellEnd"/>
      <w:r>
        <w:t>{\delta(</w:t>
      </w:r>
      <w:proofErr w:type="spellStart"/>
      <w:r>
        <w:t>NPV^i</w:t>
      </w:r>
      <w:proofErr w:type="spellEnd"/>
      <w:proofErr w:type="gramStart"/>
      <w:r>
        <w:t>)}{</w:t>
      </w:r>
      <w:proofErr w:type="gramEnd"/>
      <w:r>
        <w:t>1 - (1 + \delta)^{-T}$</w:t>
      </w:r>
    </w:p>
    <w:p w14:paraId="789FA81C" w14:textId="72B09063" w:rsidR="001D22DF" w:rsidRDefault="00100627">
      <w:pPr>
        <w:pStyle w:val="BodyText"/>
      </w:pPr>
      <w:commentRangeStart w:id="113"/>
      <w:r>
        <w:t>The economic discount rate</w:t>
      </w:r>
      <w:ins w:id="114" w:author="Sarah Lester" w:date="2017-05-17T11:52:00Z">
        <w:r w:rsidR="000443B5">
          <w:t xml:space="preserve"> </w:t>
        </w:r>
      </w:ins>
      <w:r>
        <w:t>(</w:t>
      </w:r>
      <m:oMath>
        <m:r>
          <w:rPr>
            <w:rFonts w:ascii="Cambria Math" w:hAnsi="Cambria Math"/>
          </w:rPr>
          <m:t>δ</m:t>
        </m:r>
      </m:oMath>
      <w:r>
        <w:t xml:space="preserve">) was calculated for each EEZ (Table 5) and used to reflect relative investment risk associated with developing mariculture farms in each country. Methods used to </w:t>
      </w:r>
      <w:ins w:id="115" w:author="Sarah Lester" w:date="2017-05-17T11:52:00Z">
        <w:r w:rsidR="000443B5">
          <w:t xml:space="preserve">calculate </w:t>
        </w:r>
      </w:ins>
      <w:r>
        <w:t>EEZ discount rates can be found in the Appendix.</w:t>
      </w:r>
      <w:commentRangeEnd w:id="113"/>
      <w:r w:rsidR="000443B5">
        <w:rPr>
          <w:rStyle w:val="CommentReference"/>
        </w:rPr>
        <w:commentReference w:id="113"/>
      </w:r>
    </w:p>
    <w:p w14:paraId="20013295" w14:textId="77777777" w:rsidR="001D22DF" w:rsidRDefault="00100627">
      <w:pPr>
        <w:pStyle w:val="BodyText"/>
      </w:pPr>
      <w:r>
        <w:t xml:space="preserve">Under each </w:t>
      </w:r>
      <w:commentRangeStart w:id="116"/>
      <w:r>
        <w:t>scenario</w:t>
      </w:r>
      <w:commentRangeEnd w:id="116"/>
      <w:r w:rsidR="000443B5">
        <w:rPr>
          <w:rStyle w:val="CommentReference"/>
        </w:rPr>
        <w:commentReference w:id="116"/>
      </w:r>
      <w:r>
        <w:t>, individual farms were developed in order of highest annual revenue.</w:t>
      </w:r>
    </w:p>
    <w:p w14:paraId="68FE5412" w14:textId="238199E5" w:rsidR="001D22DF" w:rsidRDefault="00100627">
      <w:pPr>
        <w:pStyle w:val="Heading2"/>
      </w:pPr>
      <w:bookmarkStart w:id="117" w:name="production-potential"/>
      <w:bookmarkStart w:id="118" w:name="_Toc482716869"/>
      <w:bookmarkEnd w:id="117"/>
      <w:r>
        <w:t xml:space="preserve">Production </w:t>
      </w:r>
      <w:del w:id="119" w:author="Sarah Lester" w:date="2017-05-17T11:57:00Z">
        <w:r w:rsidDel="00712676">
          <w:delText>Potential</w:delText>
        </w:r>
      </w:del>
      <w:bookmarkEnd w:id="118"/>
      <w:ins w:id="120" w:author="Sarah Lester" w:date="2017-05-17T11:57:00Z">
        <w:r w:rsidR="00712676">
          <w:t>Limit Scenarios</w:t>
        </w:r>
      </w:ins>
    </w:p>
    <w:p w14:paraId="7FEC1D7D" w14:textId="43B57E3D" w:rsidR="001D22DF" w:rsidRDefault="00100627">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w:t>
      </w:r>
      <w:ins w:id="121" w:author="Sarah Lester" w:date="2017-05-17T11:59:00Z">
        <w:r w:rsidR="006D1DDB">
          <w:t xml:space="preserve">a </w:t>
        </w:r>
      </w:ins>
      <w:r>
        <w:t xml:space="preserve">given aquaculture </w:t>
      </w:r>
      <w:del w:id="122" w:author="Sarah Lester" w:date="2017-05-17T11:59:00Z">
        <w:r w:rsidDel="006D1DDB">
          <w:delText>production scenarios</w:delText>
        </w:r>
      </w:del>
      <w:ins w:id="123" w:author="Sarah Lester" w:date="2017-05-17T11:59:00Z">
        <w:r w:rsidR="006D1DDB">
          <w:t>farm</w:t>
        </w:r>
      </w:ins>
      <w:r>
        <w:t xml:space="preserve"> on the surrounding ecosystem [REF], currently, limited empirical evidence exists to estimate the ecological carrying capacity for aquaculture production at a regional scale.</w:t>
      </w:r>
    </w:p>
    <w:p w14:paraId="20343448" w14:textId="24B8CCC5" w:rsidR="001D22DF" w:rsidRDefault="00100627">
      <w:pPr>
        <w:pStyle w:val="BodyText"/>
      </w:pPr>
      <w:r>
        <w:t xml:space="preserve">Guidelines for aquaculture development in U.S. waters of the Gulf of Mexico listed in a recent Fishery Management Plan stated that all aquaculture farms should be a minimum of 3 km apart and set a production limit of 29,000 </w:t>
      </w:r>
      <w:proofErr w:type="spellStart"/>
      <w:r>
        <w:t>mt</w:t>
      </w:r>
      <w:proofErr w:type="spellEnd"/>
      <w:r>
        <w:t xml:space="preserve"> for a total area of 35,643 km</w:t>
      </w:r>
      <w:r>
        <w:rPr>
          <w:vertAlign w:val="superscript"/>
        </w:rPr>
        <w:t>2</w:t>
      </w:r>
      <w:r>
        <w:t xml:space="preserve"> identified for aquaculture </w:t>
      </w:r>
      <w:proofErr w:type="spellStart"/>
      <w:r>
        <w:t>developement</w:t>
      </w:r>
      <w:proofErr w:type="spellEnd"/>
      <w:r>
        <w:t xml:space="preserve">, or 0.813624 </w:t>
      </w:r>
      <w:proofErr w:type="spellStart"/>
      <w:r>
        <w:t>mt</w:t>
      </w:r>
      <w:proofErr w:type="spellEnd"/>
      <w:r>
        <w:t>/ km</w:t>
      </w:r>
      <w:r>
        <w:rPr>
          <w:vertAlign w:val="superscript"/>
        </w:rPr>
        <w:t>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w:t>
      </w:r>
      <w:ins w:id="124" w:author="Sarah Lester" w:date="2017-05-17T12:04:00Z">
        <w:r w:rsidR="006D1DDB">
          <w:t xml:space="preserve">(reference) </w:t>
        </w:r>
      </w:ins>
      <w:r>
        <w:t>and calculated the total area in a depth range of 0-90 m for aquaculture by EEZ using global 1 km</w:t>
      </w:r>
      <w:r>
        <w:rPr>
          <w:vertAlign w:val="superscript"/>
        </w:rPr>
        <w:t>2</w:t>
      </w:r>
      <w:r>
        <w:t xml:space="preserve"> resolution bathymetry data </w:t>
      </w:r>
      <w:r>
        <w:lastRenderedPageBreak/>
        <w:t xml:space="preserve">from Becker </w:t>
      </w:r>
      <w:r>
        <w:rPr>
          <w:i/>
        </w:rPr>
        <w:t>et al</w:t>
      </w:r>
      <w:r>
        <w:t xml:space="preserve"> (2009).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modelled in our study, it provides another regional production level benchmark for comparison.</w:t>
      </w:r>
    </w:p>
    <w:p w14:paraId="0DC668FA" w14:textId="77777777" w:rsidR="001D22DF" w:rsidRDefault="00100627">
      <w:pPr>
        <w:pStyle w:val="BodyText"/>
      </w:pPr>
      <w:r>
        <w:t xml:space="preserve">We then investigated a range of potential regional production limit scenarios at the EEZ scale for the Caribbean (these may not all be </w:t>
      </w:r>
      <w:proofErr w:type="spellStart"/>
      <w:r>
        <w:t>relvant</w:t>
      </w:r>
      <w:proofErr w:type="spellEnd"/>
      <w:r>
        <w:t xml:space="preserve"> once we see results):</w:t>
      </w:r>
    </w:p>
    <w:p w14:paraId="0FB608DA" w14:textId="77777777" w:rsidR="001D22DF" w:rsidRDefault="00100627">
      <w:pPr>
        <w:pStyle w:val="Compact"/>
        <w:numPr>
          <w:ilvl w:val="0"/>
          <w:numId w:val="9"/>
        </w:numPr>
      </w:pPr>
      <w:r>
        <w:t>No ecological production limit- There is no regionally specified production limit (demand curve is limiting factor)</w:t>
      </w:r>
    </w:p>
    <w:p w14:paraId="557E585A" w14:textId="77777777" w:rsidR="001D22DF" w:rsidRDefault="00100627">
      <w:pPr>
        <w:pStyle w:val="Compact"/>
        <w:numPr>
          <w:ilvl w:val="0"/>
          <w:numId w:val="9"/>
        </w:numPr>
      </w:pPr>
      <w:commentRangeStart w:id="125"/>
      <w:r>
        <w:t>High ecological production limit</w:t>
      </w:r>
      <w:commentRangeEnd w:id="125"/>
      <w:r w:rsidR="006D1DDB">
        <w:rPr>
          <w:rStyle w:val="CommentReference"/>
        </w:rPr>
        <w:commentReference w:id="125"/>
      </w:r>
      <w:r>
        <w:t xml:space="preserve">- We set the production limit by identifying the EEZ worldwide with highest production per unit area from our production assessment and multiply that value by the total area </w:t>
      </w:r>
      <w:proofErr w:type="spellStart"/>
      <w:r>
        <w:t>identfied</w:t>
      </w:r>
      <w:proofErr w:type="spellEnd"/>
      <w:r>
        <w:t xml:space="preserve"> as suitable for offshore aquaculture development in each EEZ in the Caribbean </w:t>
      </w:r>
      <w:commentRangeStart w:id="126"/>
      <w:r>
        <w:t>(price is set based on this ecological production limit value</w:t>
      </w:r>
      <w:commentRangeEnd w:id="126"/>
      <w:r w:rsidR="006D1DDB">
        <w:rPr>
          <w:rStyle w:val="CommentReference"/>
        </w:rPr>
        <w:commentReference w:id="126"/>
      </w:r>
      <w:r>
        <w:t>)</w:t>
      </w:r>
    </w:p>
    <w:p w14:paraId="6B1067A2" w14:textId="77777777" w:rsidR="001D22DF" w:rsidRDefault="00100627">
      <w:pPr>
        <w:pStyle w:val="Compact"/>
        <w:numPr>
          <w:ilvl w:val="0"/>
          <w:numId w:val="9"/>
        </w:numPr>
      </w:pPr>
      <w:r>
        <w:t>Precautionary limit- The production limit for each EEZ is determined by multiplying the production per unit area value specified for the Gulf of Mexico (`</w:t>
      </w:r>
      <w:proofErr w:type="spellStart"/>
      <w:proofErr w:type="gramStart"/>
      <w:r>
        <w:t>rProductionrate,big</w:t>
      </w:r>
      <w:proofErr w:type="gramEnd"/>
      <w:r>
        <w:t>.mark</w:t>
      </w:r>
      <w:proofErr w:type="spellEnd"/>
      <w:r>
        <w:t>=",") by the total area identified as suitable for offshore aquaculture development in each EEZ (price is set based on ecological production limit value.</w:t>
      </w:r>
    </w:p>
    <w:p w14:paraId="6F64A41D" w14:textId="77777777" w:rsidR="001D22DF" w:rsidRDefault="00100627">
      <w:pPr>
        <w:pStyle w:val="Compact"/>
        <w:numPr>
          <w:ilvl w:val="0"/>
          <w:numId w:val="9"/>
        </w:numPr>
      </w:pPr>
      <w:r>
        <w:t xml:space="preserve">Current market price- </w:t>
      </w:r>
      <w:commentRangeStart w:id="127"/>
      <w:r>
        <w:t>Price is set at current global market price for cobia.</w:t>
      </w:r>
      <w:commentRangeEnd w:id="127"/>
      <w:r w:rsidR="0012606D">
        <w:rPr>
          <w:rStyle w:val="CommentReference"/>
        </w:rPr>
        <w:commentReference w:id="127"/>
      </w:r>
    </w:p>
    <w:p w14:paraId="02F8ECE4" w14:textId="77777777" w:rsidR="001D22DF" w:rsidRDefault="00100627">
      <w:pPr>
        <w:pStyle w:val="FirstParagraph"/>
      </w:pPr>
      <w:r>
        <w:t xml:space="preserve">Under each scenario, individual farms were developed </w:t>
      </w:r>
      <w:commentRangeStart w:id="128"/>
      <w:r>
        <w:t xml:space="preserve">in order of highest annual revenue, and only farms with a </w:t>
      </w:r>
      <w:proofErr w:type="spellStart"/>
      <w:r>
        <w:t>postive</w:t>
      </w:r>
      <w:proofErr w:type="spellEnd"/>
      <w:r>
        <w:t xml:space="preserve"> 10 year NPV were developed.</w:t>
      </w:r>
      <w:commentRangeEnd w:id="128"/>
      <w:r w:rsidR="0012606D">
        <w:rPr>
          <w:rStyle w:val="CommentReference"/>
        </w:rPr>
        <w:commentReference w:id="128"/>
      </w:r>
    </w:p>
    <w:p w14:paraId="22A4A026" w14:textId="77777777" w:rsidR="001D22DF" w:rsidRDefault="00100627">
      <w:pPr>
        <w:pStyle w:val="BodyText"/>
      </w:pPr>
      <w:r>
        <w:t>We then examined and compared the following under each production capacity scenario:</w:t>
      </w:r>
    </w:p>
    <w:p w14:paraId="20A0A9ED" w14:textId="77777777" w:rsidR="001D22DF" w:rsidRDefault="00100627">
      <w:pPr>
        <w:pStyle w:val="Compact"/>
        <w:numPr>
          <w:ilvl w:val="0"/>
          <w:numId w:val="10"/>
        </w:numPr>
      </w:pPr>
      <w:r>
        <w:t xml:space="preserve">Total production (in terms of profit and weight) for the entire study (Caribbean) region (does this economic </w:t>
      </w:r>
      <w:proofErr w:type="spellStart"/>
      <w:r>
        <w:t>contratint</w:t>
      </w:r>
      <w:proofErr w:type="spellEnd"/>
      <w:r>
        <w:t xml:space="preserve"> restrict things to below ecologically demanding levels. if its below then </w:t>
      </w:r>
      <w:proofErr w:type="spellStart"/>
      <w:r>
        <w:t>econoomic</w:t>
      </w:r>
      <w:proofErr w:type="spellEnd"/>
      <w:r>
        <w:t xml:space="preserve"> constraints will keep it below ecological capacity.)</w:t>
      </w:r>
    </w:p>
    <w:p w14:paraId="4EA3A497" w14:textId="77777777" w:rsidR="001D22DF" w:rsidRDefault="00100627">
      <w:pPr>
        <w:pStyle w:val="Compact"/>
        <w:numPr>
          <w:ilvl w:val="0"/>
          <w:numId w:val="10"/>
        </w:numPr>
      </w:pPr>
      <w:r>
        <w:t>Total production (in terms of profit and weight) for each EEZ</w:t>
      </w:r>
    </w:p>
    <w:p w14:paraId="76EE173C" w14:textId="77777777" w:rsidR="001D22DF" w:rsidRDefault="00100627">
      <w:pPr>
        <w:pStyle w:val="Compact"/>
        <w:numPr>
          <w:ilvl w:val="0"/>
          <w:numId w:val="10"/>
        </w:numPr>
      </w:pPr>
      <w:r>
        <w:t>Range of individual farm production within EEZs (to the see potential gains of strategic spatial planning) and across EEZs (to determine the island countries with the greatest potential for offshore aquaculture development)</w:t>
      </w:r>
    </w:p>
    <w:p w14:paraId="26FE4598" w14:textId="77777777" w:rsidR="001D22DF" w:rsidRDefault="00100627">
      <w:pPr>
        <w:pStyle w:val="Heading2"/>
      </w:pPr>
      <w:bookmarkStart w:id="129" w:name="sensitivity-analyses"/>
      <w:bookmarkStart w:id="130" w:name="_Toc482716870"/>
      <w:bookmarkEnd w:id="129"/>
      <w:r>
        <w:t>Sensitivity analyses</w:t>
      </w:r>
      <w:bookmarkEnd w:id="130"/>
    </w:p>
    <w:p w14:paraId="03C0A82C" w14:textId="77777777" w:rsidR="001D22DF" w:rsidRDefault="00100627">
      <w:pPr>
        <w:pStyle w:val="FirstParagraph"/>
      </w:pPr>
      <w:r>
        <w:t>Finally, to identify the current major hurdles to the development of offshore aquaculture in the Caribbean, we determined the main factors contributing to variability of farm and EEZ level aquaculture production by performing a suite of sensitivity analyses.</w:t>
      </w:r>
    </w:p>
    <w:p w14:paraId="11004C32" w14:textId="77777777" w:rsidR="001D22DF" w:rsidRDefault="00100627">
      <w:pPr>
        <w:pStyle w:val="BodyText"/>
      </w:pPr>
      <w:r>
        <w:t>Specifically, we compared the output at both the individual farm, EEZ, and regional level by running the model under a range of values for the following parameters:</w:t>
      </w:r>
    </w:p>
    <w:p w14:paraId="5377D415" w14:textId="77777777" w:rsidR="001D22DF" w:rsidRDefault="00100627">
      <w:pPr>
        <w:pStyle w:val="Compact"/>
        <w:numPr>
          <w:ilvl w:val="0"/>
          <w:numId w:val="11"/>
        </w:numPr>
      </w:pPr>
      <w:r>
        <w:t>Range of suitable depths</w:t>
      </w:r>
    </w:p>
    <w:p w14:paraId="37101321" w14:textId="77777777" w:rsidR="001D22DF" w:rsidRDefault="00100627">
      <w:pPr>
        <w:pStyle w:val="Compact"/>
        <w:numPr>
          <w:ilvl w:val="0"/>
          <w:numId w:val="11"/>
        </w:numPr>
      </w:pPr>
      <w:r>
        <w:t>Costs fingerling and feed</w:t>
      </w:r>
    </w:p>
    <w:p w14:paraId="7EBAA93C" w14:textId="77777777" w:rsidR="001D22DF" w:rsidRDefault="00100627">
      <w:pPr>
        <w:pStyle w:val="Compact"/>
        <w:numPr>
          <w:ilvl w:val="0"/>
          <w:numId w:val="11"/>
        </w:numPr>
      </w:pPr>
      <w:r>
        <w:t>Cobia price</w:t>
      </w:r>
    </w:p>
    <w:p w14:paraId="59FB513D" w14:textId="77777777" w:rsidR="001D22DF" w:rsidRDefault="00100627">
      <w:pPr>
        <w:pStyle w:val="Compact"/>
        <w:numPr>
          <w:ilvl w:val="0"/>
          <w:numId w:val="11"/>
        </w:numPr>
      </w:pPr>
      <w:r>
        <w:t>shift in demand curve</w:t>
      </w:r>
    </w:p>
    <w:p w14:paraId="19688779" w14:textId="77777777" w:rsidR="001D22DF" w:rsidRDefault="00100627">
      <w:pPr>
        <w:pStyle w:val="Compact"/>
        <w:numPr>
          <w:ilvl w:val="0"/>
          <w:numId w:val="11"/>
        </w:numPr>
      </w:pPr>
      <w:r>
        <w:t>Risk parameters</w:t>
      </w:r>
    </w:p>
    <w:p w14:paraId="5A21FF87" w14:textId="77777777" w:rsidR="001D22DF" w:rsidRDefault="00100627">
      <w:pPr>
        <w:pStyle w:val="Heading1"/>
      </w:pPr>
      <w:bookmarkStart w:id="131" w:name="results"/>
      <w:bookmarkStart w:id="132" w:name="_Toc482716871"/>
      <w:bookmarkEnd w:id="131"/>
      <w:r>
        <w:lastRenderedPageBreak/>
        <w:t>Results</w:t>
      </w:r>
      <w:bookmarkEnd w:id="132"/>
    </w:p>
    <w:p w14:paraId="6554BE53" w14:textId="77777777" w:rsidR="001D22DF" w:rsidRDefault="00100627">
      <w:pPr>
        <w:pStyle w:val="Heading2"/>
      </w:pPr>
      <w:bookmarkStart w:id="133" w:name="suitability-assessment-1"/>
      <w:bookmarkStart w:id="134" w:name="_Toc482716872"/>
      <w:bookmarkEnd w:id="133"/>
      <w:r>
        <w:t>Suitability Assessment</w:t>
      </w:r>
      <w:bookmarkEnd w:id="134"/>
    </w:p>
    <w:p w14:paraId="7F165FA6" w14:textId="77777777" w:rsidR="001D22DF" w:rsidRDefault="00100627">
      <w:pPr>
        <w:pStyle w:val="SourceCode"/>
      </w:pPr>
      <w:r>
        <w:rPr>
          <w:rStyle w:val="VerbatimChar"/>
        </w:rPr>
        <w:t xml:space="preserve">## class     </w:t>
      </w:r>
      <w:proofErr w:type="gramStart"/>
      <w:r>
        <w:rPr>
          <w:rStyle w:val="VerbatimChar"/>
        </w:rPr>
        <w:t xml:space="preserve">  :</w:t>
      </w:r>
      <w:proofErr w:type="gramEnd"/>
      <w:r>
        <w:rPr>
          <w:rStyle w:val="VerbatimChar"/>
        </w:rPr>
        <w:t xml:space="preserve"> </w:t>
      </w:r>
      <w:proofErr w:type="spellStart"/>
      <w:r>
        <w:rPr>
          <w:rStyle w:val="VerbatimChar"/>
        </w:rPr>
        <w:t>RasterLayer</w:t>
      </w:r>
      <w:proofErr w:type="spellEnd"/>
      <w:r>
        <w:rPr>
          <w:rStyle w:val="VerbatimChar"/>
        </w:rPr>
        <w:t xml:space="preserve"> </w:t>
      </w:r>
      <w:r>
        <w:br/>
      </w:r>
      <w:r>
        <w:rPr>
          <w:rStyle w:val="VerbatimChar"/>
        </w:rPr>
        <w:t>## band        : 1  (of  7  bands)</w:t>
      </w:r>
      <w:r>
        <w:br/>
      </w:r>
      <w:r>
        <w:rPr>
          <w:rStyle w:val="VerbatimChar"/>
        </w:rPr>
        <w:t>## dimensions  : 2735, 3630, 9928050  (</w:t>
      </w:r>
      <w:proofErr w:type="spellStart"/>
      <w:r>
        <w:rPr>
          <w:rStyle w:val="VerbatimChar"/>
        </w:rPr>
        <w:t>nrow</w:t>
      </w:r>
      <w:proofErr w:type="spellEnd"/>
      <w:r>
        <w:rPr>
          <w:rStyle w:val="VerbatimChar"/>
        </w:rPr>
        <w:t xml:space="preserve">, </w:t>
      </w:r>
      <w:proofErr w:type="spellStart"/>
      <w:r>
        <w:rPr>
          <w:rStyle w:val="VerbatimChar"/>
        </w:rPr>
        <w:t>ncol</w:t>
      </w:r>
      <w:proofErr w:type="spellEnd"/>
      <w:r>
        <w:rPr>
          <w:rStyle w:val="VerbatimChar"/>
        </w:rPr>
        <w:t xml:space="preserve">, </w:t>
      </w:r>
      <w:proofErr w:type="spellStart"/>
      <w:r>
        <w:rPr>
          <w:rStyle w:val="VerbatimChar"/>
        </w:rPr>
        <w:t>ncell</w:t>
      </w:r>
      <w:proofErr w:type="spellEnd"/>
      <w:r>
        <w:rPr>
          <w:rStyle w:val="VerbatimChar"/>
        </w:rPr>
        <w:t>)</w:t>
      </w:r>
      <w:r>
        <w:br/>
      </w:r>
      <w:r>
        <w:rPr>
          <w:rStyle w:val="VerbatimChar"/>
        </w:rPr>
        <w:t>## resolution  : 0.008333333, 0.008333333  (x, y)</w:t>
      </w:r>
      <w:r>
        <w:br/>
      </w:r>
      <w:r>
        <w:rPr>
          <w:rStyle w:val="VerbatimChar"/>
        </w:rPr>
        <w:t>## extent      : -87.29583, -57.04583, 7.379167, 30.17083  (</w:t>
      </w:r>
      <w:proofErr w:type="spellStart"/>
      <w:r>
        <w:rPr>
          <w:rStyle w:val="VerbatimChar"/>
        </w:rPr>
        <w:t>xmin</w:t>
      </w:r>
      <w:proofErr w:type="spellEnd"/>
      <w:r>
        <w:rPr>
          <w:rStyle w:val="VerbatimChar"/>
        </w:rPr>
        <w:t xml:space="preserve">, </w:t>
      </w:r>
      <w:proofErr w:type="spellStart"/>
      <w:r>
        <w:rPr>
          <w:rStyle w:val="VerbatimChar"/>
        </w:rPr>
        <w:t>xmax</w:t>
      </w:r>
      <w:proofErr w:type="spellEnd"/>
      <w:r>
        <w:rPr>
          <w:rStyle w:val="VerbatimChar"/>
        </w:rPr>
        <w:t xml:space="preserve">, </w:t>
      </w:r>
      <w:proofErr w:type="spellStart"/>
      <w:r>
        <w:rPr>
          <w:rStyle w:val="VerbatimChar"/>
        </w:rPr>
        <w:t>ymin</w:t>
      </w:r>
      <w:proofErr w:type="spellEnd"/>
      <w:r>
        <w:rPr>
          <w:rStyle w:val="VerbatimChar"/>
        </w:rPr>
        <w:t xml:space="preserve">, </w:t>
      </w:r>
      <w:proofErr w:type="spellStart"/>
      <w:r>
        <w:rPr>
          <w:rStyle w:val="VerbatimChar"/>
        </w:rPr>
        <w:t>ymax</w:t>
      </w:r>
      <w:proofErr w:type="spellEnd"/>
      <w:r>
        <w:rPr>
          <w:rStyle w:val="VerbatimChar"/>
        </w:rPr>
        <w:t>)</w:t>
      </w:r>
      <w:r>
        <w:br/>
      </w:r>
      <w:r>
        <w:rPr>
          <w:rStyle w:val="VerbatimChar"/>
        </w:rPr>
        <w:t xml:space="preserve">## </w:t>
      </w:r>
      <w:proofErr w:type="spellStart"/>
      <w:r>
        <w:rPr>
          <w:rStyle w:val="VerbatimChar"/>
        </w:rPr>
        <w:t>coord</w:t>
      </w:r>
      <w:proofErr w:type="spellEnd"/>
      <w:r>
        <w:rPr>
          <w:rStyle w:val="VerbatimChar"/>
        </w:rPr>
        <w:t xml:space="preserve">. </w:t>
      </w:r>
      <w:proofErr w:type="gramStart"/>
      <w:r>
        <w:rPr>
          <w:rStyle w:val="VerbatimChar"/>
        </w:rPr>
        <w:t>ref. :</w:t>
      </w:r>
      <w:proofErr w:type="gramEnd"/>
      <w:r>
        <w:rPr>
          <w:rStyle w:val="VerbatimChar"/>
        </w:rPr>
        <w:t xml:space="preserve"> +</w:t>
      </w:r>
      <w:proofErr w:type="spellStart"/>
      <w:r>
        <w:rPr>
          <w:rStyle w:val="VerbatimChar"/>
        </w:rPr>
        <w:t>proj</w:t>
      </w:r>
      <w:proofErr w:type="spellEnd"/>
      <w:r>
        <w:rPr>
          <w:rStyle w:val="VerbatimChar"/>
        </w:rPr>
        <w:t>=</w:t>
      </w:r>
      <w:proofErr w:type="spellStart"/>
      <w:r>
        <w:rPr>
          <w:rStyle w:val="VerbatimChar"/>
        </w:rPr>
        <w:t>longlat</w:t>
      </w:r>
      <w:proofErr w:type="spellEnd"/>
      <w:r>
        <w:rPr>
          <w:rStyle w:val="VerbatimChar"/>
        </w:rPr>
        <w:t xml:space="preserve"> +datum=WGS84 +</w:t>
      </w:r>
      <w:proofErr w:type="spellStart"/>
      <w:r>
        <w:rPr>
          <w:rStyle w:val="VerbatimChar"/>
        </w:rPr>
        <w:t>no_defs</w:t>
      </w:r>
      <w:proofErr w:type="spellEnd"/>
      <w:r>
        <w:rPr>
          <w:rStyle w:val="VerbatimChar"/>
        </w:rPr>
        <w:t xml:space="preserve"> +</w:t>
      </w:r>
      <w:proofErr w:type="spellStart"/>
      <w:r>
        <w:rPr>
          <w:rStyle w:val="VerbatimChar"/>
        </w:rPr>
        <w:t>ellps</w:t>
      </w:r>
      <w:proofErr w:type="spellEnd"/>
      <w:r>
        <w:rPr>
          <w:rStyle w:val="VerbatimChar"/>
        </w:rPr>
        <w:t xml:space="preserve">=WGS84 +towgs84=0,0,0 </w:t>
      </w:r>
      <w:r>
        <w:br/>
      </w:r>
      <w:r>
        <w:rPr>
          <w:rStyle w:val="VerbatimChar"/>
        </w:rPr>
        <w:t xml:space="preserve">## data source : /private/var/folders/4c/nqtxvkpx3x1442tpxq991wpm0000gp/T/RtmpliDuDu/raster/r_tmp_2017-05-16_165114_45063_08782.grd </w:t>
      </w:r>
      <w:r>
        <w:br/>
      </w:r>
      <w:r>
        <w:rPr>
          <w:rStyle w:val="VerbatimChar"/>
        </w:rPr>
        <w:t xml:space="preserve">## names       : </w:t>
      </w:r>
      <w:proofErr w:type="spellStart"/>
      <w:r>
        <w:rPr>
          <w:rStyle w:val="VerbatimChar"/>
        </w:rPr>
        <w:t>suitable_currents</w:t>
      </w:r>
      <w:proofErr w:type="spellEnd"/>
      <w:r>
        <w:rPr>
          <w:rStyle w:val="VerbatimChar"/>
        </w:rPr>
        <w:t xml:space="preserve"> </w:t>
      </w:r>
      <w:r>
        <w:br/>
      </w:r>
      <w:r>
        <w:rPr>
          <w:rStyle w:val="VerbatimChar"/>
        </w:rPr>
        <w:t>## values      : 0.091, 0.998  (min, max)</w:t>
      </w:r>
    </w:p>
    <w:p w14:paraId="186059EB" w14:textId="77777777" w:rsidR="001D22DF" w:rsidRDefault="00100627">
      <w:pPr>
        <w:pStyle w:val="FirstParagraph"/>
      </w:pPr>
      <w:r>
        <w:rPr>
          <w:noProof/>
        </w:rPr>
        <w:drawing>
          <wp:inline distT="0" distB="0" distL="0" distR="0" wp14:anchorId="5B170291" wp14:editId="1CCA53FD">
            <wp:extent cx="5334000" cy="346571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Read%20in%20results%20from%20suitabiliby%20analysis-1.png"/>
                    <pic:cNvPicPr>
                      <a:picLocks noChangeAspect="1" noChangeArrowheads="1"/>
                    </pic:cNvPicPr>
                  </pic:nvPicPr>
                  <pic:blipFill>
                    <a:blip r:embed="rId11"/>
                    <a:stretch>
                      <a:fillRect/>
                    </a:stretch>
                  </pic:blipFill>
                  <pic:spPr bwMode="auto">
                    <a:xfrm>
                      <a:off x="0" y="0"/>
                      <a:ext cx="5334000" cy="3465710"/>
                    </a:xfrm>
                    <a:prstGeom prst="rect">
                      <a:avLst/>
                    </a:prstGeom>
                    <a:noFill/>
                    <a:ln w="9525">
                      <a:noFill/>
                      <a:headEnd/>
                      <a:tailEnd/>
                    </a:ln>
                  </pic:spPr>
                </pic:pic>
              </a:graphicData>
            </a:graphic>
          </wp:inline>
        </w:drawing>
      </w:r>
    </w:p>
    <w:p w14:paraId="43665487" w14:textId="77777777" w:rsidR="001D22DF" w:rsidRDefault="00100627">
      <w:pPr>
        <w:pStyle w:val="SourceCode"/>
      </w:pPr>
      <w:r>
        <w:rPr>
          <w:rStyle w:val="VerbatimChar"/>
        </w:rPr>
        <w:t xml:space="preserve">## OGR data source with driver: ESRI Shapefile </w:t>
      </w:r>
      <w:r>
        <w:br/>
      </w:r>
      <w:r>
        <w:rPr>
          <w:rStyle w:val="VerbatimChar"/>
        </w:rPr>
        <w:t>## Source: "/Users/</w:t>
      </w:r>
      <w:proofErr w:type="spellStart"/>
      <w:r>
        <w:rPr>
          <w:rStyle w:val="VerbatimChar"/>
        </w:rPr>
        <w:t>lennonthomas</w:t>
      </w:r>
      <w:proofErr w:type="spellEnd"/>
      <w:r>
        <w:rPr>
          <w:rStyle w:val="VerbatimChar"/>
        </w:rPr>
        <w:t>/Box Sync/</w:t>
      </w:r>
      <w:proofErr w:type="spellStart"/>
      <w:r>
        <w:rPr>
          <w:rStyle w:val="VerbatimChar"/>
        </w:rPr>
        <w:t>Waitt</w:t>
      </w:r>
      <w:proofErr w:type="spellEnd"/>
      <w:r>
        <w:rPr>
          <w:rStyle w:val="VerbatimChar"/>
        </w:rPr>
        <w:t xml:space="preserve"> Institute/Blue Halo 2016/Carib_aqua_16/Suitability/</w:t>
      </w:r>
      <w:proofErr w:type="spellStart"/>
      <w:r>
        <w:rPr>
          <w:rStyle w:val="VerbatimChar"/>
        </w:rPr>
        <w:t>tmp</w:t>
      </w:r>
      <w:proofErr w:type="spellEnd"/>
      <w:r>
        <w:rPr>
          <w:rStyle w:val="VerbatimChar"/>
        </w:rPr>
        <w:t>", layer: "</w:t>
      </w:r>
      <w:proofErr w:type="spellStart"/>
      <w:r>
        <w:rPr>
          <w:rStyle w:val="VerbatimChar"/>
        </w:rPr>
        <w:t>carib_eez_shape</w:t>
      </w:r>
      <w:proofErr w:type="spellEnd"/>
      <w:r>
        <w:rPr>
          <w:rStyle w:val="VerbatimChar"/>
        </w:rPr>
        <w:t>"</w:t>
      </w:r>
      <w:r>
        <w:br/>
      </w:r>
      <w:r>
        <w:rPr>
          <w:rStyle w:val="VerbatimChar"/>
        </w:rPr>
        <w:t>## with 54 features</w:t>
      </w:r>
      <w:r>
        <w:br/>
      </w:r>
      <w:r>
        <w:rPr>
          <w:rStyle w:val="VerbatimChar"/>
        </w:rPr>
        <w:t>## It has 23 fields</w:t>
      </w:r>
    </w:p>
    <w:p w14:paraId="47C595CF" w14:textId="77777777" w:rsidR="001D22DF" w:rsidRDefault="00100627">
      <w:pPr>
        <w:pStyle w:val="FirstParagraph"/>
      </w:pPr>
      <w:r>
        <w:t xml:space="preserve">Based on the factors and criteria described in Table 1, we found a total of r </w:t>
      </w:r>
      <w:proofErr w:type="spellStart"/>
      <w:r>
        <w:t>prettyNum</w:t>
      </w:r>
      <w:proofErr w:type="spellEnd"/>
      <w:r>
        <w:t>(</w:t>
      </w:r>
      <w:proofErr w:type="spellStart"/>
      <w:r>
        <w:t>final_suitable_</w:t>
      </w:r>
      <w:proofErr w:type="gramStart"/>
      <w:r>
        <w:t>area,big</w:t>
      </w:r>
      <w:proofErr w:type="gramEnd"/>
      <w:r>
        <w:t>.mark</w:t>
      </w:r>
      <w:proofErr w:type="spellEnd"/>
      <w:r>
        <w:t>=",") km</w:t>
      </w:r>
      <w:r>
        <w:rPr>
          <w:vertAlign w:val="superscript"/>
        </w:rPr>
        <w:t>2</w:t>
      </w:r>
      <w:r>
        <w:t xml:space="preserve">, or r </w:t>
      </w:r>
      <w:proofErr w:type="spellStart"/>
      <w:r>
        <w:t>prettyNum</w:t>
      </w:r>
      <w:proofErr w:type="spellEnd"/>
      <w:r>
        <w:t>(</w:t>
      </w:r>
      <w:proofErr w:type="spellStart"/>
      <w:r>
        <w:t>percent_total,big.mark</w:t>
      </w:r>
      <w:proofErr w:type="spellEnd"/>
      <w:r>
        <w:t>.=",")% of EEZ area in the Caribbean, suitable for offshore aquaculture development (Figure 2).</w:t>
      </w:r>
    </w:p>
    <w:p w14:paraId="02110D14" w14:textId="77777777" w:rsidR="001D22DF" w:rsidRDefault="00100627">
      <w:pPr>
        <w:pStyle w:val="SourceCode"/>
      </w:pPr>
      <w:r>
        <w:rPr>
          <w:rStyle w:val="VerbatimChar"/>
        </w:rPr>
        <w:lastRenderedPageBreak/>
        <w:t xml:space="preserve">## OGR data source with driver: ESRI Shapefile </w:t>
      </w:r>
      <w:r>
        <w:br/>
      </w:r>
      <w:r>
        <w:rPr>
          <w:rStyle w:val="VerbatimChar"/>
        </w:rPr>
        <w:t>## Source: "/Users/</w:t>
      </w:r>
      <w:proofErr w:type="spellStart"/>
      <w:r>
        <w:rPr>
          <w:rStyle w:val="VerbatimChar"/>
        </w:rPr>
        <w:t>lennonthomas</w:t>
      </w:r>
      <w:proofErr w:type="spellEnd"/>
      <w:r>
        <w:rPr>
          <w:rStyle w:val="VerbatimChar"/>
        </w:rPr>
        <w:t>/Box Sync/</w:t>
      </w:r>
      <w:proofErr w:type="spellStart"/>
      <w:r>
        <w:rPr>
          <w:rStyle w:val="VerbatimChar"/>
        </w:rPr>
        <w:t>Waitt</w:t>
      </w:r>
      <w:proofErr w:type="spellEnd"/>
      <w:r>
        <w:rPr>
          <w:rStyle w:val="VerbatimChar"/>
        </w:rPr>
        <w:t xml:space="preserve"> Institute/Blue Halo 2016/Carib_aqua_16/Suitability/</w:t>
      </w:r>
      <w:proofErr w:type="spellStart"/>
      <w:r>
        <w:rPr>
          <w:rStyle w:val="VerbatimChar"/>
        </w:rPr>
        <w:t>tmp</w:t>
      </w:r>
      <w:proofErr w:type="spellEnd"/>
      <w:r>
        <w:rPr>
          <w:rStyle w:val="VerbatimChar"/>
        </w:rPr>
        <w:t>", layer: "</w:t>
      </w:r>
      <w:proofErr w:type="spellStart"/>
      <w:r>
        <w:rPr>
          <w:rStyle w:val="VerbatimChar"/>
        </w:rPr>
        <w:t>carib_eez_shape</w:t>
      </w:r>
      <w:proofErr w:type="spellEnd"/>
      <w:r>
        <w:rPr>
          <w:rStyle w:val="VerbatimChar"/>
        </w:rPr>
        <w:t>"</w:t>
      </w:r>
      <w:r>
        <w:br/>
      </w:r>
      <w:r>
        <w:rPr>
          <w:rStyle w:val="VerbatimChar"/>
        </w:rPr>
        <w:t>## with 54 features</w:t>
      </w:r>
      <w:r>
        <w:br/>
      </w:r>
      <w:r>
        <w:rPr>
          <w:rStyle w:val="VerbatimChar"/>
        </w:rPr>
        <w:t>## It has 23 fields</w:t>
      </w:r>
    </w:p>
    <w:p w14:paraId="632F7ACD" w14:textId="77777777" w:rsidR="001D22DF" w:rsidRDefault="00100627">
      <w:pPr>
        <w:pStyle w:val="FigurewithCaption"/>
      </w:pPr>
      <w:r>
        <w:rPr>
          <w:noProof/>
        </w:rPr>
        <w:drawing>
          <wp:inline distT="0" distB="0" distL="0" distR="0" wp14:anchorId="1904C630" wp14:editId="6733D888">
            <wp:extent cx="5334000" cy="3461971"/>
            <wp:effectExtent l="0" t="0" r="0" b="0"/>
            <wp:docPr id="4" name="Picture" descr="Areas identified as suitable for the development of offshore aquaculture within each EEZ are indicated in dark red"/>
            <wp:cNvGraphicFramePr/>
            <a:graphic xmlns:a="http://schemas.openxmlformats.org/drawingml/2006/main">
              <a:graphicData uri="http://schemas.openxmlformats.org/drawingml/2006/picture">
                <pic:pic xmlns:pic="http://schemas.openxmlformats.org/drawingml/2006/picture">
                  <pic:nvPicPr>
                    <pic:cNvPr id="0" name="Picture" descr="carib_methods_files/figure-docx/Caribbean%20EEZ%20suitablility%20tmap-1.png"/>
                    <pic:cNvPicPr>
                      <a:picLocks noChangeAspect="1" noChangeArrowheads="1"/>
                    </pic:cNvPicPr>
                  </pic:nvPicPr>
                  <pic:blipFill>
                    <a:blip r:embed="rId12"/>
                    <a:stretch>
                      <a:fillRect/>
                    </a:stretch>
                  </pic:blipFill>
                  <pic:spPr bwMode="auto">
                    <a:xfrm>
                      <a:off x="0" y="0"/>
                      <a:ext cx="5334000" cy="3461971"/>
                    </a:xfrm>
                    <a:prstGeom prst="rect">
                      <a:avLst/>
                    </a:prstGeom>
                    <a:noFill/>
                    <a:ln w="9525">
                      <a:noFill/>
                      <a:headEnd/>
                      <a:tailEnd/>
                    </a:ln>
                  </pic:spPr>
                </pic:pic>
              </a:graphicData>
            </a:graphic>
          </wp:inline>
        </w:drawing>
      </w:r>
    </w:p>
    <w:p w14:paraId="2F86EFB4" w14:textId="77777777" w:rsidR="001D22DF" w:rsidRDefault="00100627">
      <w:pPr>
        <w:pStyle w:val="ImageCaption"/>
      </w:pPr>
      <w:commentRangeStart w:id="135"/>
      <w:r>
        <w:t>Areas identified as suitable for the development of offshore aquaculture within each EEZ are indicated in dark red</w:t>
      </w:r>
      <w:commentRangeEnd w:id="135"/>
      <w:r w:rsidR="0012606D">
        <w:rPr>
          <w:rStyle w:val="CommentReference"/>
        </w:rPr>
        <w:commentReference w:id="135"/>
      </w:r>
    </w:p>
    <w:p w14:paraId="66A6A614" w14:textId="77777777" w:rsidR="001D22DF" w:rsidRDefault="00100627">
      <w:pPr>
        <w:pStyle w:val="BodyText"/>
      </w:pPr>
      <w:r>
        <w:t>The total area identified as suitable based on each of the factors considered in our analysis are listed in Table 4.</w:t>
      </w:r>
    </w:p>
    <w:p w14:paraId="223E375E" w14:textId="77777777" w:rsidR="001D22DF" w:rsidRDefault="00100627">
      <w:pPr>
        <w:pStyle w:val="BodyText"/>
      </w:pPr>
      <w:r>
        <w:t xml:space="preserve">Depth was the largest constraining factor, with less than 2% of the total study area within the suitable depth range required for deployment of offshore </w:t>
      </w:r>
      <w:proofErr w:type="spellStart"/>
      <w:r>
        <w:t>SeaStation</w:t>
      </w:r>
      <w:proofErr w:type="spellEnd"/>
      <w:r>
        <w:t xml:space="preserve"> cages. Deep sea mining did not eliminate any areas because currently no </w:t>
      </w:r>
      <w:proofErr w:type="gramStart"/>
      <w:r>
        <w:t>deep sea</w:t>
      </w:r>
      <w:proofErr w:type="gramEnd"/>
      <w:r>
        <w:t xml:space="preserve"> bed mining permits have been issued in the region. However, this may be an important factor to consider in other regions or in the future in the Caribbean.</w:t>
      </w:r>
      <w:del w:id="136" w:author="Sarah Lester" w:date="2017-05-17T12:18:00Z">
        <w:r w:rsidDel="0012606D">
          <w:delText xml:space="preserve"> .</w:delText>
        </w:r>
      </w:del>
    </w:p>
    <w:p w14:paraId="47DECC6B" w14:textId="77777777" w:rsidR="001D22DF" w:rsidRDefault="00100627">
      <w:pPr>
        <w:pStyle w:val="BodyText"/>
      </w:pPr>
      <w:r>
        <w:t xml:space="preserve">The identified suitable areas were not distributed evenly across EEZs (Table 5). The Bahamas EEZ contained the largest amount of suitable area and Trinidad and Tobago and Saba's EEZs included the highest percentages of suitable area (&gt;10%), while no suitable areas were identified in the EEZ's of Guadeloupe, Saint Martin or </w:t>
      </w:r>
      <w:proofErr w:type="spellStart"/>
      <w:r>
        <w:t>Martinque</w:t>
      </w:r>
      <w:proofErr w:type="spellEnd"/>
      <w:r>
        <w:t>.</w:t>
      </w:r>
    </w:p>
    <w:p w14:paraId="4954F259" w14:textId="77777777" w:rsidR="001D22DF" w:rsidRDefault="00100627">
      <w:pPr>
        <w:pStyle w:val="Heading2"/>
      </w:pPr>
      <w:bookmarkStart w:id="137" w:name="bioecnomic-model"/>
      <w:bookmarkStart w:id="138" w:name="_Toc482716873"/>
      <w:bookmarkEnd w:id="137"/>
      <w:proofErr w:type="spellStart"/>
      <w:r>
        <w:t>Bioecnomic</w:t>
      </w:r>
      <w:proofErr w:type="spellEnd"/>
      <w:r>
        <w:t xml:space="preserve"> Model</w:t>
      </w:r>
      <w:bookmarkEnd w:id="138"/>
    </w:p>
    <w:p w14:paraId="03A6B3B4" w14:textId="77777777" w:rsidR="001D22DF" w:rsidRDefault="00100627">
      <w:pPr>
        <w:pStyle w:val="Heading1"/>
      </w:pPr>
      <w:bookmarkStart w:id="139" w:name="discussion"/>
      <w:bookmarkStart w:id="140" w:name="_Toc482716874"/>
      <w:bookmarkEnd w:id="139"/>
      <w:r>
        <w:t>Discussion</w:t>
      </w:r>
      <w:bookmarkEnd w:id="140"/>
    </w:p>
    <w:p w14:paraId="2D48AB67" w14:textId="77777777" w:rsidR="001D22DF" w:rsidRDefault="00100627">
      <w:pPr>
        <w:pStyle w:val="Heading1"/>
      </w:pPr>
      <w:bookmarkStart w:id="141" w:name="references"/>
      <w:bookmarkStart w:id="142" w:name="_Toc482716875"/>
      <w:bookmarkEnd w:id="141"/>
      <w:r>
        <w:lastRenderedPageBreak/>
        <w:t>References</w:t>
      </w:r>
      <w:bookmarkEnd w:id="142"/>
    </w:p>
    <w:p w14:paraId="57E44BEF" w14:textId="77777777" w:rsidR="001D22DF" w:rsidRDefault="00100627">
      <w:pPr>
        <w:pStyle w:val="FirstParagraph"/>
      </w:pPr>
      <w:r>
        <w:t xml:space="preserve">NASA Goddard Space Flight Center, Ocean Ecology Laboratory, Ocean Biology Processing Group; (2014): MODIS-Terra Daily 4 km Sea Surface Temperature Data; </w:t>
      </w:r>
      <w:hyperlink r:id="rId13">
        <w:r>
          <w:rPr>
            <w:rStyle w:val="Hyperlink"/>
          </w:rPr>
          <w:t>http://doi.org/{DOI}</w:t>
        </w:r>
      </w:hyperlink>
      <w:r>
        <w:t xml:space="preserve"> Accessed on January 3, 2016.</w:t>
      </w:r>
    </w:p>
    <w:p w14:paraId="6C41EE88" w14:textId="77777777" w:rsidR="001D22DF" w:rsidRDefault="00100627">
      <w:pPr>
        <w:pStyle w:val="BodyText"/>
      </w:pPr>
      <w:r>
        <w:t xml:space="preserve">GMFMC (Gulf of Mexico Fishery Management </w:t>
      </w:r>
      <w:proofErr w:type="gramStart"/>
      <w:r>
        <w:t>Council)and</w:t>
      </w:r>
      <w:proofErr w:type="gramEnd"/>
      <w:r>
        <w:t xml:space="preserve"> NOAA (National Oceanic and Atmospheric Administration)(2009) Fishery management plan for regulating offshore marine aquaculture in the Gulf of Mexico. GMFMC, Tampa, FL.</w:t>
      </w:r>
      <w:hyperlink r:id="rId14">
        <w:r>
          <w:rPr>
            <w:rStyle w:val="Hyperlink"/>
          </w:rPr>
          <w:t>http://gulfcouncil.org/Beta/GMFMCWeb/Aquaculture/Aquaculture%20FMP%20PEIS%20Final%202-24-09.pdf</w:t>
        </w:r>
      </w:hyperlink>
    </w:p>
    <w:p w14:paraId="3868C806" w14:textId="77777777" w:rsidR="001D22DF" w:rsidRDefault="00100627">
      <w:pPr>
        <w:pStyle w:val="BodyText"/>
      </w:pPr>
      <w:r>
        <w:t>IUCN and UNEP-WCMC (2017), The World Database on Protected Areas (WDPA) [On-line], [January 2017], Cambridge, UK: UNEP-WCMC. Available at: www.protectedplanet.net.</w:t>
      </w:r>
    </w:p>
    <w:p w14:paraId="26CE6852" w14:textId="77777777" w:rsidR="001D22DF" w:rsidRDefault="00100627">
      <w:pPr>
        <w:pStyle w:val="BodyText"/>
      </w:pPr>
      <w:r>
        <w:t>WDPA Updates</w:t>
      </w:r>
    </w:p>
    <w:p w14:paraId="5784D8F8" w14:textId="77777777" w:rsidR="001D22DF" w:rsidRDefault="00100627">
      <w:pPr>
        <w:pStyle w:val="BodyText"/>
      </w:pPr>
      <w:proofErr w:type="spellStart"/>
      <w:r>
        <w:t>OceanSpar</w:t>
      </w:r>
      <w:proofErr w:type="spellEnd"/>
      <w:r>
        <w:t xml:space="preserve"> 2013.</w:t>
      </w:r>
    </w:p>
    <w:p w14:paraId="1E84915D" w14:textId="77777777" w:rsidR="001D22DF" w:rsidRDefault="00100627">
      <w:pPr>
        <w:pStyle w:val="BodyText"/>
      </w:pPr>
      <w:r>
        <w:t xml:space="preserve">UNEP-WCMC, </w:t>
      </w:r>
      <w:proofErr w:type="spellStart"/>
      <w:r>
        <w:t>WorldFish</w:t>
      </w:r>
      <w:proofErr w:type="spellEnd"/>
      <w:r>
        <w:t xml:space="preserve"> Centre, WRI, TNC (2010). Global distribution of warm-water coral reefs, compiled from multiple sources including the Millennium Coral Reef Mapping Project. Version 1.3. Includes contributions from </w:t>
      </w:r>
      <w:proofErr w:type="spellStart"/>
      <w:r>
        <w:t>IMaRS</w:t>
      </w:r>
      <w:proofErr w:type="spellEnd"/>
      <w:r>
        <w:t xml:space="preserve">-USF and IRD (2005), </w:t>
      </w:r>
      <w:proofErr w:type="spellStart"/>
      <w:r>
        <w:t>IMaRS</w:t>
      </w:r>
      <w:proofErr w:type="spellEnd"/>
      <w:r>
        <w:t xml:space="preserve">-USF (2005) and Spalding et al. (2001). Cambridge (UK): UNEP World Conservation Monitoring Centre. URL: </w:t>
      </w:r>
      <w:hyperlink r:id="rId15">
        <w:r>
          <w:rPr>
            <w:rStyle w:val="Hyperlink"/>
          </w:rPr>
          <w:t>http://data.unep-wcmc.org/datasets/1</w:t>
        </w:r>
      </w:hyperlink>
    </w:p>
    <w:p w14:paraId="5EC96C82" w14:textId="77777777" w:rsidR="001D22DF" w:rsidRDefault="00100627">
      <w:pPr>
        <w:pStyle w:val="Heading1"/>
      </w:pPr>
      <w:bookmarkStart w:id="143" w:name="appendix"/>
      <w:bookmarkStart w:id="144" w:name="_Toc482716876"/>
      <w:bookmarkEnd w:id="143"/>
      <w:r>
        <w:t>Appendix</w:t>
      </w:r>
      <w:bookmarkEnd w:id="144"/>
    </w:p>
    <w:p w14:paraId="70549B41" w14:textId="77777777" w:rsidR="001D22DF" w:rsidRDefault="00100627">
      <w:pPr>
        <w:pStyle w:val="Heading2"/>
      </w:pPr>
      <w:bookmarkStart w:id="145" w:name="discount-rate"/>
      <w:bookmarkStart w:id="146" w:name="_Toc482716877"/>
      <w:bookmarkEnd w:id="145"/>
      <w:commentRangeStart w:id="147"/>
      <w:r>
        <w:t>Discount Rate</w:t>
      </w:r>
      <w:bookmarkEnd w:id="146"/>
      <w:commentRangeEnd w:id="147"/>
      <w:r w:rsidR="00DD7589">
        <w:rPr>
          <w:rStyle w:val="CommentReference"/>
          <w:rFonts w:asciiTheme="minorHAnsi" w:eastAsiaTheme="minorHAnsi" w:hAnsiTheme="minorHAnsi" w:cstheme="minorBidi"/>
          <w:b w:val="0"/>
          <w:bCs w:val="0"/>
        </w:rPr>
        <w:commentReference w:id="147"/>
      </w:r>
    </w:p>
    <w:p w14:paraId="78D4F942" w14:textId="304219BA" w:rsidR="001D22DF" w:rsidRDefault="00100627">
      <w:pPr>
        <w:pStyle w:val="FirstParagraph"/>
      </w:pPr>
      <w:r>
        <w:t>Barriers to the development of aquaculture in the Caribbean are lack of infrastructure, and poli</w:t>
      </w:r>
      <w:del w:id="148" w:author="Sarah Lester" w:date="2017-05-17T12:20:00Z">
        <w:r w:rsidDel="00DD7589">
          <w:delText>c</w:delText>
        </w:r>
      </w:del>
      <w:r>
        <w:t xml:space="preserve">tical and economic </w:t>
      </w:r>
      <w:ins w:id="149" w:author="Sarah Lester" w:date="2017-05-17T12:20:00Z">
        <w:r w:rsidR="00DD7589">
          <w:t>in</w:t>
        </w:r>
      </w:ins>
      <w:r>
        <w:t>stability, factors that deter private sector investors (</w:t>
      </w:r>
      <w:r>
        <w:rPr>
          <w:b/>
        </w:rPr>
        <w:t>???</w:t>
      </w:r>
      <w:r>
        <w:t xml:space="preserve">). We incorporate the foreign investment risk associated with a country into the discount rate. In general, both political and economic conditions of a country determine how much risk is associated with investing in that country, and thus how much foreign direct investment is likely to occur (Schneider and Frey 1985). Political and economic instability has been identified as a major limiting factor to aquaculture development in the Caribbean (Rojas and Wadsworth 2007), with potential investors concerned that policies affecting aquaculture business will shift before they are able to make a profit. Here, we modify previously published methodologies for quantifying country investment risk to </w:t>
      </w:r>
      <w:del w:id="150" w:author="Sarah Lester" w:date="2017-05-17T12:21:00Z">
        <w:r w:rsidDel="00DD7589">
          <w:delText xml:space="preserve">quantify </w:delText>
        </w:r>
      </w:del>
      <w:ins w:id="151" w:author="Sarah Lester" w:date="2017-05-17T12:21:00Z">
        <w:r w:rsidR="00DD7589">
          <w:t xml:space="preserve">estimate </w:t>
        </w:r>
      </w:ins>
      <w:r>
        <w:t>a country’s relative investment risk in the Caribbean, where limited data on economic and political conditions are available.</w:t>
      </w:r>
    </w:p>
    <w:p w14:paraId="1D6B4181" w14:textId="77777777" w:rsidR="001D22DF" w:rsidRDefault="00100627">
      <w:pPr>
        <w:pStyle w:val="BodyText"/>
      </w:pPr>
      <w:r>
        <w:t>Bhalla (</w:t>
      </w:r>
      <w:r>
        <w:rPr>
          <w:b/>
        </w:rPr>
        <w:t>???</w:t>
      </w:r>
      <w:r>
        <w:t>) developed the Foreign Investment Risk Matrix (FIRM) to assist investors in classifying the political and economic risks associated with investing in different countries using discrete risk categories. An expanded version of FIRM was developed by McGowan and Moeller (</w:t>
      </w:r>
      <w:r>
        <w:rPr>
          <w:b/>
        </w:rPr>
        <w:t>???</w:t>
      </w:r>
      <w:r>
        <w:t xml:space="preserve">) that utilizes three political and three economic continuous risk variables that are readily available for most countries (Table 1). For each variable, a country’s rating is determined by transforming the data for that variable to a scale of 1 (low risk) to 5 (high risk) and multiplying by the specified weight to determine the variable’s final score (R x W) (Table 1). Political and economic risk scores are calculated by taking the sum of final scores for all three </w:t>
      </w:r>
      <w:proofErr w:type="gramStart"/>
      <w:r>
        <w:t>variable</w:t>
      </w:r>
      <w:proofErr w:type="gramEnd"/>
      <w:r>
        <w:t xml:space="preserve">, and the total risk score is calculated by multiplying the political </w:t>
      </w:r>
      <w:r>
        <w:lastRenderedPageBreak/>
        <w:t>and economic risk scores by the specified weight and then summing the values. The weights shown in Table 1 were arbitrarily chosen by McGowan and Moeller (</w:t>
      </w:r>
      <w:r>
        <w:rPr>
          <w:b/>
        </w:rPr>
        <w:t>???</w:t>
      </w:r>
      <w:r>
        <w:t>). In practice, they recommend weighting variables according to relevance and importance to the particular project that is being assessed.</w:t>
      </w:r>
    </w:p>
    <w:p w14:paraId="36BCB453" w14:textId="15CE6812" w:rsidR="001D22DF" w:rsidRDefault="00100627">
      <w:pPr>
        <w:pStyle w:val="BodyText"/>
      </w:pPr>
      <w:r>
        <w:t xml:space="preserve">Limited data </w:t>
      </w:r>
      <w:del w:id="152" w:author="Sarah Lester" w:date="2017-05-17T12:22:00Z">
        <w:r w:rsidDel="00DD7589">
          <w:delText xml:space="preserve">was </w:delText>
        </w:r>
      </w:del>
      <w:ins w:id="153" w:author="Sarah Lester" w:date="2017-05-17T12:22:00Z">
        <w:r w:rsidR="00DD7589">
          <w:t xml:space="preserve">were </w:t>
        </w:r>
      </w:ins>
      <w:r>
        <w:t xml:space="preserve">available for the risk variables </w:t>
      </w:r>
      <w:proofErr w:type="spellStart"/>
      <w:r>
        <w:t>decribed</w:t>
      </w:r>
      <w:proofErr w:type="spellEnd"/>
      <w:r>
        <w:t xml:space="preserve"> by McGowan and Moeller (</w:t>
      </w:r>
      <w:r>
        <w:rPr>
          <w:b/>
        </w:rPr>
        <w:t>???</w:t>
      </w:r>
      <w:r>
        <w:t>)</w:t>
      </w:r>
      <w:ins w:id="154" w:author="Sarah Lester" w:date="2017-05-17T12:22:00Z">
        <w:r w:rsidR="00DD7589">
          <w:t xml:space="preserve"> </w:t>
        </w:r>
      </w:ins>
      <w:r>
        <w:t>for Caribbean isla</w:t>
      </w:r>
      <w:ins w:id="155" w:author="Sarah Lester" w:date="2017-05-17T12:22:00Z">
        <w:r w:rsidR="00DD7589">
          <w:t>n</w:t>
        </w:r>
      </w:ins>
      <w:r>
        <w:t>d countries. Only three countries in our study had data available for the “conflict” variable and only nine had data available for all five of the other McGowan and Moeller risk variables. Therefore, to calculate risk scores for the island countries in our region, we identified comparable, substitute risk variables for each of McGowan and Moeller’s risk variables that had data more widely available for the region. We then calculated Pearson’s correlation coefficients and significance val</w:t>
      </w:r>
      <w:ins w:id="156" w:author="Sarah Lester" w:date="2017-05-17T12:22:00Z">
        <w:r w:rsidR="00DD7589">
          <w:t>u</w:t>
        </w:r>
      </w:ins>
      <w:r>
        <w:t>es between McGowan and Moeller’s risk variables and our selected substitute variables using countries that had data available for both sets to validate our substitute variables (Table XX). Although there were not enough data for the conflict variable in the Caribbean to calculate a correlation coefficient, we assumed WRI’s political stability score was a logical substitute. GDP per capita data were widely available, thus a substitute component for this variable was not necessary.</w:t>
      </w:r>
    </w:p>
    <w:p w14:paraId="005EB26B" w14:textId="77777777" w:rsidR="001D22DF" w:rsidRDefault="00100627">
      <w:pPr>
        <w:pStyle w:val="BodyText"/>
      </w:pPr>
      <w:commentRangeStart w:id="157"/>
      <w:r>
        <w:t>We calculated the total summed biomass (</w:t>
      </w:r>
      <w:proofErr w:type="spellStart"/>
      <w:r>
        <w:t>mt</w:t>
      </w:r>
      <w:proofErr w:type="spellEnd"/>
      <w:r>
        <w:t xml:space="preserve">) over a </w:t>
      </w:r>
      <w:proofErr w:type="gramStart"/>
      <w:r>
        <w:t>ten year</w:t>
      </w:r>
      <w:proofErr w:type="gramEnd"/>
      <w:r>
        <w:t xml:space="preserve"> period, and the 10 year Net Present Value (NPV), and only farms that generate positive revenue are considered feasible for development. Feasible farms within each EEZ were then ranked according to: yield and profit (highest to lowest). We then examined the range of estimated yields and profits generated by farms within an EEZ, and compared the highest and lowest yield and revenue generating farms across EEZs.</w:t>
      </w:r>
      <w:commentRangeEnd w:id="157"/>
      <w:r w:rsidR="00DD7589">
        <w:rPr>
          <w:rStyle w:val="CommentReference"/>
        </w:rPr>
        <w:commentReference w:id="157"/>
      </w:r>
    </w:p>
    <w:p w14:paraId="521265B1" w14:textId="77777777" w:rsidR="00B81868" w:rsidRDefault="00B81868" w:rsidP="00B81868">
      <w:pPr>
        <w:pStyle w:val="FirstParagraph"/>
      </w:pPr>
      <w:r>
        <w:t>Scores for all political and economic risk components used to calculate final risk value are presented in Table 3. We then transformed the data in Table 3 to a relative scale of 1 (low risk) to 5 (high risk). All political and economic variables were given an equal weight by taking the average of the three economic and political variables, respectively. The final risk score was calculated by taking the average of the political and economic score for each country (Table 4).</w:t>
      </w:r>
    </w:p>
    <w:p w14:paraId="26D4285F" w14:textId="213ECBE8" w:rsidR="00B81868" w:rsidRDefault="00B81868" w:rsidP="00B81868">
      <w:pPr>
        <w:pStyle w:val="BodyText"/>
      </w:pPr>
      <w:r>
        <w:t xml:space="preserve">Averages of political and economic variables were calculated by removing any variables for which data were not available for that country. In some </w:t>
      </w:r>
      <w:r w:rsidR="008977C4">
        <w:t>cases,</w:t>
      </w:r>
      <w:r>
        <w:t xml:space="preserve"> this meant that the only data used to calculate the final relative risk score was GDP per capita. We assumed when other data were not available using only GDP per capita to determine risk was a reasonable approach because Bhalla (1983) states that this variable is one of the most important in determining both political and economic risk because income per capita reflects both the underlying economy and the effectiveness of political management. For the 14 countries that had data available for all variables, we found GDP to be a significant (r = 0.88, </w:t>
      </w:r>
      <w:r>
        <w:rPr>
          <w:i/>
        </w:rPr>
        <w:t>p</w:t>
      </w:r>
      <w:r>
        <w:t>-value = &lt; 0.001) predictor of the final risk score, providing further support for this approach (Figure 1).</w:t>
      </w:r>
    </w:p>
    <w:p w14:paraId="74A557E6" w14:textId="77777777" w:rsidR="00B81868" w:rsidRDefault="00B81868">
      <w:pPr>
        <w:pStyle w:val="BodyText"/>
      </w:pPr>
    </w:p>
    <w:p w14:paraId="4BEF5351" w14:textId="77777777" w:rsidR="001D22DF" w:rsidRDefault="00100627">
      <w:pPr>
        <w:pStyle w:val="Bibliography"/>
      </w:pPr>
      <w:r>
        <w:t xml:space="preserve">Becker, J. J., D. T. </w:t>
      </w:r>
      <w:proofErr w:type="spellStart"/>
      <w:r>
        <w:t>Sandwell</w:t>
      </w:r>
      <w:proofErr w:type="spellEnd"/>
      <w:r>
        <w:t xml:space="preserve">, W. H. F. Smith, J. </w:t>
      </w:r>
      <w:proofErr w:type="spellStart"/>
      <w:r>
        <w:t>Braud</w:t>
      </w:r>
      <w:proofErr w:type="spellEnd"/>
      <w:r>
        <w:t xml:space="preserve">, B. Binder, J. </w:t>
      </w:r>
      <w:proofErr w:type="spellStart"/>
      <w:r>
        <w:t>Depner</w:t>
      </w:r>
      <w:proofErr w:type="spellEnd"/>
      <w:r>
        <w:t xml:space="preserve">, D. Fabre, et al. 2009. “Global Bathymetry and Elevation Data at 30 Arc Seconds Resolution: SRTM30_PLUS.” </w:t>
      </w:r>
      <w:r>
        <w:rPr>
          <w:i/>
        </w:rPr>
        <w:t>Marine Geodesy</w:t>
      </w:r>
      <w:r>
        <w:t xml:space="preserve"> 32 (4): 355–71. doi:</w:t>
      </w:r>
      <w:hyperlink r:id="rId16">
        <w:r>
          <w:rPr>
            <w:rStyle w:val="Hyperlink"/>
          </w:rPr>
          <w:t>10.1080/01490410903297766</w:t>
        </w:r>
      </w:hyperlink>
      <w:r>
        <w:t>.</w:t>
      </w:r>
    </w:p>
    <w:p w14:paraId="375C16DB" w14:textId="77777777" w:rsidR="001D22DF" w:rsidRDefault="00100627">
      <w:pPr>
        <w:pStyle w:val="Bibliography"/>
      </w:pPr>
      <w:proofErr w:type="spellStart"/>
      <w:r>
        <w:t>DeCew</w:t>
      </w:r>
      <w:proofErr w:type="spellEnd"/>
      <w:r>
        <w:t xml:space="preserve">, J., K. Baldwin, B. </w:t>
      </w:r>
      <w:proofErr w:type="spellStart"/>
      <w:r>
        <w:t>Celikkol</w:t>
      </w:r>
      <w:proofErr w:type="spellEnd"/>
      <w:r>
        <w:t xml:space="preserve">, M. Chambers, D. W. </w:t>
      </w:r>
      <w:proofErr w:type="spellStart"/>
      <w:r>
        <w:t>Fredriksson</w:t>
      </w:r>
      <w:proofErr w:type="spellEnd"/>
      <w:r>
        <w:t xml:space="preserve">, J. Irish, R. </w:t>
      </w:r>
      <w:proofErr w:type="spellStart"/>
      <w:r>
        <w:t>Langan</w:t>
      </w:r>
      <w:proofErr w:type="spellEnd"/>
      <w:r>
        <w:t xml:space="preserve">, G. Rice, M. R. Swift, and I. </w:t>
      </w:r>
      <w:proofErr w:type="spellStart"/>
      <w:r>
        <w:t>Tsukrov</w:t>
      </w:r>
      <w:proofErr w:type="spellEnd"/>
      <w:r>
        <w:t xml:space="preserve">. 2010. “Assessment of a Submerged Grid Mooring in the Gulf of Maine.” In </w:t>
      </w:r>
      <w:r>
        <w:rPr>
          <w:i/>
        </w:rPr>
        <w:t>OCEANS 2010 MTS/IEEE SEATTLE</w:t>
      </w:r>
      <w:r>
        <w:t>, 1–9. doi:</w:t>
      </w:r>
      <w:hyperlink r:id="rId17">
        <w:r>
          <w:rPr>
            <w:rStyle w:val="Hyperlink"/>
          </w:rPr>
          <w:t>10.1109/OCEANS.2010.5664025</w:t>
        </w:r>
      </w:hyperlink>
      <w:r>
        <w:t>.</w:t>
      </w:r>
    </w:p>
    <w:p w14:paraId="62E59BE9" w14:textId="77777777" w:rsidR="001D22DF" w:rsidRDefault="00100627">
      <w:pPr>
        <w:pStyle w:val="Bibliography"/>
      </w:pPr>
      <w:r>
        <w:t>ESR. 2009. “OSCAR Third Degree Resolution Ocean Surface Currents.” doi:</w:t>
      </w:r>
      <w:hyperlink r:id="rId18">
        <w:r>
          <w:rPr>
            <w:rStyle w:val="Hyperlink"/>
          </w:rPr>
          <w:t>10.5067/OSCAR-03D01</w:t>
        </w:r>
      </w:hyperlink>
      <w:r>
        <w:t>.</w:t>
      </w:r>
    </w:p>
    <w:p w14:paraId="1D9B1702" w14:textId="77777777" w:rsidR="001D22DF" w:rsidRDefault="00100627">
      <w:pPr>
        <w:pStyle w:val="Bibliography"/>
      </w:pPr>
      <w:proofErr w:type="spellStart"/>
      <w:r>
        <w:t>Fredriksson</w:t>
      </w:r>
      <w:proofErr w:type="spellEnd"/>
      <w:r>
        <w:t xml:space="preserve">, David W., Judson </w:t>
      </w:r>
      <w:proofErr w:type="spellStart"/>
      <w:r>
        <w:t>DeCew</w:t>
      </w:r>
      <w:proofErr w:type="spellEnd"/>
      <w:r>
        <w:t xml:space="preserve">, </w:t>
      </w:r>
      <w:proofErr w:type="spellStart"/>
      <w:proofErr w:type="gramStart"/>
      <w:r>
        <w:t>M.Robinson</w:t>
      </w:r>
      <w:proofErr w:type="spellEnd"/>
      <w:proofErr w:type="gramEnd"/>
      <w:r>
        <w:t xml:space="preserve"> Swift, Igor </w:t>
      </w:r>
      <w:proofErr w:type="spellStart"/>
      <w:r>
        <w:t>Tsukrov</w:t>
      </w:r>
      <w:proofErr w:type="spellEnd"/>
      <w:r>
        <w:t xml:space="preserve">, Michael D. Chambers, and </w:t>
      </w:r>
      <w:proofErr w:type="spellStart"/>
      <w:r>
        <w:t>Barbaros</w:t>
      </w:r>
      <w:proofErr w:type="spellEnd"/>
      <w:r>
        <w:t xml:space="preserve"> </w:t>
      </w:r>
      <w:proofErr w:type="spellStart"/>
      <w:r>
        <w:t>Celikkol</w:t>
      </w:r>
      <w:proofErr w:type="spellEnd"/>
      <w:r>
        <w:t xml:space="preserve">. 2004. “The Design and Analysis of a Four-Cage Grid Mooring for Open Ocean Aquaculture.” </w:t>
      </w:r>
      <w:proofErr w:type="spellStart"/>
      <w:r>
        <w:rPr>
          <w:i/>
        </w:rPr>
        <w:t>Aquacultural</w:t>
      </w:r>
      <w:proofErr w:type="spellEnd"/>
      <w:r>
        <w:rPr>
          <w:i/>
        </w:rPr>
        <w:t xml:space="preserve"> Engineering</w:t>
      </w:r>
      <w:r>
        <w:t xml:space="preserve"> 32 (1): 77–94. doi:</w:t>
      </w:r>
      <w:hyperlink r:id="rId19">
        <w:r>
          <w:rPr>
            <w:rStyle w:val="Hyperlink"/>
          </w:rPr>
          <w:t>10.1016/j.aquaeng.2004.05.001</w:t>
        </w:r>
      </w:hyperlink>
      <w:r>
        <w:t>.</w:t>
      </w:r>
    </w:p>
    <w:p w14:paraId="61CE67A3" w14:textId="77777777" w:rsidR="001D22DF" w:rsidRDefault="00100627">
      <w:pPr>
        <w:pStyle w:val="Bibliography"/>
      </w:pPr>
      <w:proofErr w:type="spellStart"/>
      <w:r>
        <w:lastRenderedPageBreak/>
        <w:t>Loverich</w:t>
      </w:r>
      <w:proofErr w:type="spellEnd"/>
      <w:r>
        <w:t xml:space="preserve">, Gary F. 2010. “A Case Study of an Offshore </w:t>
      </w:r>
      <w:proofErr w:type="spellStart"/>
      <w:r>
        <w:t>SeaStation</w:t>
      </w:r>
      <w:proofErr w:type="spellEnd"/>
      <w:r>
        <w:t xml:space="preserve">.” </w:t>
      </w:r>
      <w:r>
        <w:rPr>
          <w:i/>
        </w:rPr>
        <w:t>Marine Technology Society Journal</w:t>
      </w:r>
      <w:r>
        <w:t xml:space="preserve"> 44 (3): 36–46.</w:t>
      </w:r>
    </w:p>
    <w:p w14:paraId="466AD618" w14:textId="77777777" w:rsidR="001D22DF" w:rsidRDefault="00100627">
      <w:pPr>
        <w:pStyle w:val="Bibliography"/>
      </w:pPr>
      <w:r>
        <w:t xml:space="preserve">Scott, D. C. B., and J. F. Muir. 2000. “Offshore Cage Systems: A Practical Overview.” </w:t>
      </w:r>
      <w:r>
        <w:rPr>
          <w:i/>
        </w:rPr>
        <w:t xml:space="preserve">Option </w:t>
      </w:r>
      <w:proofErr w:type="spellStart"/>
      <w:r>
        <w:rPr>
          <w:i/>
        </w:rPr>
        <w:t>Mediterraneennes</w:t>
      </w:r>
      <w:proofErr w:type="spellEnd"/>
      <w:r>
        <w:rPr>
          <w:i/>
        </w:rPr>
        <w:t>-International Centre for Advanced Mediterranean Agronomic Studies</w:t>
      </w:r>
      <w:r>
        <w:t>, 79–89.</w:t>
      </w:r>
    </w:p>
    <w:p w14:paraId="0BA4368E" w14:textId="77777777" w:rsidR="001D22DF" w:rsidRDefault="00100627">
      <w:pPr>
        <w:pStyle w:val="Bibliography"/>
      </w:pPr>
      <w:r>
        <w:t>VLIZ. 2014. “Maritime Boundaries Geodatabase, Version 8.”</w:t>
      </w:r>
    </w:p>
    <w:p w14:paraId="35CDA547" w14:textId="77777777" w:rsidR="001D22DF" w:rsidRDefault="00100627">
      <w:pPr>
        <w:pStyle w:val="Bibliography"/>
      </w:pPr>
      <w:r>
        <w:t>Xu, W. B., K. Q. Zhu, and Y. C. Miao. 2015. “Research of the Hydrodynamic Characteristics of Ocean Spar Sea Station.”</w:t>
      </w:r>
    </w:p>
    <w:sectPr w:rsidR="001D22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rah Lester" w:date="2017-05-17T09:24:00Z" w:initials="SL">
    <w:p w14:paraId="58DA61E5" w14:textId="627F5E12" w:rsidR="00B81570" w:rsidRDefault="00B81570">
      <w:pPr>
        <w:pStyle w:val="CommentText"/>
      </w:pPr>
      <w:r>
        <w:rPr>
          <w:rStyle w:val="CommentReference"/>
        </w:rPr>
        <w:annotationRef/>
      </w:r>
      <w:r>
        <w:t xml:space="preserve">I think you’ve written an abstract?  If so, you might add it in here. </w:t>
      </w:r>
    </w:p>
  </w:comment>
  <w:comment w:id="3" w:author="Sarah Lester" w:date="2017-05-17T09:24:00Z" w:initials="SL">
    <w:p w14:paraId="434592FE" w14:textId="70BEB16E" w:rsidR="00B81570" w:rsidRDefault="00B81570">
      <w:pPr>
        <w:pStyle w:val="CommentText"/>
      </w:pPr>
      <w:r>
        <w:rPr>
          <w:rStyle w:val="CommentReference"/>
        </w:rPr>
        <w:annotationRef/>
      </w:r>
      <w:r>
        <w:t xml:space="preserve">Do you want me to start working on writing the introduction?  Or pieces of it based on this outline?  Happy to take on an assignment.  If so, just let me know if you have notes about literature you’ve read that I can look at first, as I’m not as up on some of the relevant literature as you probably are as you’ve done reading to inform the analysis. </w:t>
      </w:r>
    </w:p>
  </w:comment>
  <w:comment w:id="4" w:author="Sarah Lester" w:date="2017-05-17T09:27:00Z" w:initials="SL">
    <w:p w14:paraId="5EA9C27E" w14:textId="2FA80628" w:rsidR="00B81570" w:rsidRDefault="00B81570">
      <w:pPr>
        <w:pStyle w:val="CommentText"/>
      </w:pPr>
      <w:r>
        <w:rPr>
          <w:rStyle w:val="CommentReference"/>
        </w:rPr>
        <w:annotationRef/>
      </w:r>
      <w:r>
        <w:t xml:space="preserve">I think this needs to be updated?  Or at least added to, to reflect the economic analysis. </w:t>
      </w:r>
    </w:p>
  </w:comment>
  <w:comment w:id="11" w:author="Sarah Lester" w:date="2017-05-17T10:27:00Z" w:initials="SL">
    <w:p w14:paraId="7CFEB24E" w14:textId="784A6FD9" w:rsidR="00B81570" w:rsidRDefault="00B81570">
      <w:pPr>
        <w:pStyle w:val="CommentText"/>
      </w:pPr>
      <w:r>
        <w:rPr>
          <w:rStyle w:val="CommentReference"/>
        </w:rPr>
        <w:annotationRef/>
      </w:r>
      <w:r>
        <w:t>Does this refer to schematic or map?</w:t>
      </w:r>
    </w:p>
  </w:comment>
  <w:comment w:id="21" w:author="Sarah Lester" w:date="2017-05-17T10:40:00Z" w:initials="SL">
    <w:p w14:paraId="4C983C6C" w14:textId="0EFCFB01" w:rsidR="00B81570" w:rsidRDefault="00B81570">
      <w:pPr>
        <w:pStyle w:val="CommentText"/>
      </w:pPr>
      <w:r>
        <w:rPr>
          <w:rStyle w:val="CommentReference"/>
        </w:rPr>
        <w:annotationRef/>
      </w:r>
      <w:r w:rsidR="000443B5">
        <w:t>Isn’t price determined by looking at the intersection of supply and demand curves?</w:t>
      </w:r>
    </w:p>
  </w:comment>
  <w:comment w:id="22" w:author="Sarah Lester" w:date="2017-05-17T10:32:00Z" w:initials="SL">
    <w:p w14:paraId="444409A7" w14:textId="24CDC74C" w:rsidR="00B81570" w:rsidRDefault="00B81570">
      <w:pPr>
        <w:pStyle w:val="CommentText"/>
      </w:pPr>
      <w:r>
        <w:rPr>
          <w:rStyle w:val="CommentReference"/>
        </w:rPr>
        <w:annotationRef/>
      </w:r>
      <w:r>
        <w:t>per EEZ?</w:t>
      </w:r>
    </w:p>
  </w:comment>
  <w:comment w:id="23" w:author="Sarah Lester" w:date="2017-05-17T10:39:00Z" w:initials="SL">
    <w:p w14:paraId="507745BE" w14:textId="3F64141C" w:rsidR="00B81570" w:rsidRDefault="00B81570">
      <w:pPr>
        <w:pStyle w:val="CommentText"/>
      </w:pPr>
      <w:r>
        <w:rPr>
          <w:rStyle w:val="CommentReference"/>
        </w:rPr>
        <w:annotationRef/>
      </w:r>
      <w:r>
        <w:t>What does this mean? I think I might be forgetting how this part of the analysis works.</w:t>
      </w:r>
    </w:p>
  </w:comment>
  <w:comment w:id="24" w:author="Sarah Lester" w:date="2017-05-17T10:44:00Z" w:initials="SL">
    <w:p w14:paraId="471A7122" w14:textId="77777777" w:rsidR="00B81570" w:rsidRDefault="00B81570">
      <w:pPr>
        <w:pStyle w:val="CommentText"/>
      </w:pPr>
      <w:r>
        <w:rPr>
          <w:rStyle w:val="CommentReference"/>
        </w:rPr>
        <w:annotationRef/>
      </w:r>
      <w:r>
        <w:t xml:space="preserve">I really like this schematic. </w:t>
      </w:r>
    </w:p>
    <w:p w14:paraId="40000BA4" w14:textId="77777777" w:rsidR="00B81570" w:rsidRDefault="00B81570">
      <w:pPr>
        <w:pStyle w:val="CommentText"/>
      </w:pPr>
    </w:p>
    <w:p w14:paraId="7D64539B" w14:textId="2C28FB13" w:rsidR="00B81570" w:rsidRDefault="00B81570">
      <w:pPr>
        <w:pStyle w:val="CommentText"/>
      </w:pPr>
      <w:r>
        <w:t>This looks like the regional production is estimated assuming that every suitable site has a farm</w:t>
      </w:r>
      <w:proofErr w:type="gramStart"/>
      <w:r>
        <w:t>…..</w:t>
      </w:r>
      <w:proofErr w:type="gramEnd"/>
      <w:r>
        <w:t>that doesn’t seem right, or is it?  I feel like I had a clear idea in our head how the demand curve part would work when we met with Chris, but it’s now been too long since that meeting</w:t>
      </w:r>
      <w:proofErr w:type="gramStart"/>
      <w:r>
        <w:t>…..</w:t>
      </w:r>
      <w:proofErr w:type="gramEnd"/>
    </w:p>
    <w:p w14:paraId="21B1F0A9" w14:textId="77777777" w:rsidR="000443B5" w:rsidRDefault="000443B5">
      <w:pPr>
        <w:pStyle w:val="CommentText"/>
      </w:pPr>
    </w:p>
    <w:p w14:paraId="426A5A9C" w14:textId="03F6C9EF" w:rsidR="000443B5" w:rsidRDefault="000443B5">
      <w:pPr>
        <w:pStyle w:val="CommentText"/>
      </w:pPr>
      <w:r>
        <w:t xml:space="preserve">Or maybe that box is meant to show how the supply curve is developed?  If so, that doesn’t feed into the demand curve analysis, but rather the supply and demand curves are combined (but one isn’t used to create the </w:t>
      </w:r>
      <w:proofErr w:type="gramStart"/>
      <w:r>
        <w:t>other)…</w:t>
      </w:r>
      <w:proofErr w:type="gramEnd"/>
      <w:r>
        <w:t xml:space="preserve">.or maybe I’m just confused. </w:t>
      </w:r>
    </w:p>
  </w:comment>
  <w:comment w:id="33" w:author="Sarah Lester" w:date="2017-05-17T10:48:00Z" w:initials="SL">
    <w:p w14:paraId="31A72194" w14:textId="06717C06" w:rsidR="00B81570" w:rsidRDefault="00B81570">
      <w:pPr>
        <w:pStyle w:val="CommentText"/>
      </w:pPr>
      <w:r>
        <w:rPr>
          <w:rStyle w:val="CommentReference"/>
        </w:rPr>
        <w:annotationRef/>
      </w:r>
      <w:r>
        <w:t xml:space="preserve">I’m guessing this isn’t supposed to be showing up in this doc?  And more throughout. </w:t>
      </w:r>
    </w:p>
  </w:comment>
  <w:comment w:id="38" w:author="Sarah Lester" w:date="2017-05-17T10:51:00Z" w:initials="SL">
    <w:p w14:paraId="0DCAE3BA" w14:textId="05CFA797" w:rsidR="00B81570" w:rsidRDefault="00B81570">
      <w:pPr>
        <w:pStyle w:val="CommentText"/>
      </w:pPr>
      <w:r>
        <w:rPr>
          <w:rStyle w:val="CommentReference"/>
        </w:rPr>
        <w:annotationRef/>
      </w:r>
      <w:r>
        <w:t>This is 5</w:t>
      </w:r>
    </w:p>
  </w:comment>
  <w:comment w:id="48" w:author="Sarah Lester" w:date="2017-05-17T11:05:00Z" w:initials="SL">
    <w:p w14:paraId="44D3C0E8" w14:textId="57507D3F" w:rsidR="00B81570" w:rsidRDefault="00B81570">
      <w:pPr>
        <w:pStyle w:val="CommentText"/>
      </w:pPr>
      <w:r>
        <w:rPr>
          <w:rStyle w:val="CommentReference"/>
        </w:rPr>
        <w:annotationRef/>
      </w:r>
      <w:r>
        <w:t xml:space="preserve">Don’t you list data sources in the table?  No need to repeat info there except where needed to provide clarity. </w:t>
      </w:r>
    </w:p>
  </w:comment>
  <w:comment w:id="49" w:author="Sarah Lester" w:date="2017-05-17T11:03:00Z" w:initials="SL">
    <w:p w14:paraId="6F746FE5" w14:textId="7D3C86FE" w:rsidR="00B81570" w:rsidRDefault="00B81570">
      <w:pPr>
        <w:pStyle w:val="CommentText"/>
      </w:pPr>
      <w:r>
        <w:rPr>
          <w:rStyle w:val="CommentReference"/>
        </w:rPr>
        <w:annotationRef/>
      </w:r>
      <w:r>
        <w:t>Interesting</w:t>
      </w:r>
      <w:proofErr w:type="gramStart"/>
      <w:r>
        <w:t>….</w:t>
      </w:r>
      <w:proofErr w:type="spellStart"/>
      <w:r>
        <w:t>i</w:t>
      </w:r>
      <w:proofErr w:type="spellEnd"/>
      <w:proofErr w:type="gramEnd"/>
      <w:r>
        <w:t xml:space="preserve"> don’t know whether it is the cages or the fish that are more limiting….is it not clear in </w:t>
      </w:r>
      <w:proofErr w:type="spellStart"/>
      <w:r>
        <w:t>Loverich</w:t>
      </w:r>
      <w:proofErr w:type="spellEnd"/>
      <w:r>
        <w:t>?</w:t>
      </w:r>
    </w:p>
  </w:comment>
  <w:comment w:id="50" w:author="Sarah Lester" w:date="2017-05-17T11:04:00Z" w:initials="SL">
    <w:p w14:paraId="1613B39D" w14:textId="4117B050" w:rsidR="00B81570" w:rsidRDefault="00B81570">
      <w:pPr>
        <w:pStyle w:val="CommentText"/>
      </w:pPr>
      <w:r>
        <w:rPr>
          <w:rStyle w:val="CommentReference"/>
        </w:rPr>
        <w:annotationRef/>
      </w:r>
      <w:r>
        <w:t>You may not need this level of detail if it is in the table. Try not to be too repetitive of the info in the table.</w:t>
      </w:r>
    </w:p>
  </w:comment>
  <w:comment w:id="51" w:author="Sarah Lester" w:date="2017-05-17T11:06:00Z" w:initials="SL">
    <w:p w14:paraId="24AB02D5" w14:textId="16B87CC9" w:rsidR="00B81570" w:rsidRDefault="00B81570">
      <w:pPr>
        <w:pStyle w:val="CommentText"/>
      </w:pPr>
      <w:r>
        <w:rPr>
          <w:rStyle w:val="CommentReference"/>
        </w:rPr>
        <w:annotationRef/>
      </w:r>
      <w:r>
        <w:t>Finish text here.  I assume the justification is that coral reefs are a sensitive, biodiverse, and valuable habitat and so we assumed that islands would not permit finfish aquaculture over reefs</w:t>
      </w:r>
    </w:p>
  </w:comment>
  <w:comment w:id="55" w:author="Sarah Lester" w:date="2017-05-17T11:07:00Z" w:initials="SL">
    <w:p w14:paraId="60D007C2" w14:textId="5DC4E920" w:rsidR="00B81570" w:rsidRDefault="00B81570">
      <w:pPr>
        <w:pStyle w:val="CommentText"/>
      </w:pPr>
      <w:r>
        <w:rPr>
          <w:rStyle w:val="CommentReference"/>
        </w:rPr>
        <w:annotationRef/>
      </w:r>
      <w:r>
        <w:t>Should this be capitalized??</w:t>
      </w:r>
    </w:p>
  </w:comment>
  <w:comment w:id="56" w:author="Sarah Lester" w:date="2017-05-17T11:08:00Z" w:initials="SL">
    <w:p w14:paraId="74C3BEA2" w14:textId="63CF989D" w:rsidR="00B81570" w:rsidRDefault="00B81570">
      <w:pPr>
        <w:pStyle w:val="CommentText"/>
      </w:pPr>
      <w:r>
        <w:rPr>
          <w:rStyle w:val="CommentReference"/>
        </w:rPr>
        <w:annotationRef/>
      </w:r>
      <w:r>
        <w:t xml:space="preserve">This doesn’t quite fit in this list. </w:t>
      </w:r>
    </w:p>
  </w:comment>
  <w:comment w:id="59" w:author="Sarah Lester" w:date="2017-05-17T11:11:00Z" w:initials="SL">
    <w:p w14:paraId="2E1EBD37" w14:textId="5F186AD3" w:rsidR="00B81570" w:rsidRDefault="00B81570">
      <w:pPr>
        <w:pStyle w:val="CommentText"/>
      </w:pPr>
      <w:r>
        <w:rPr>
          <w:rStyle w:val="CommentReference"/>
        </w:rPr>
        <w:annotationRef/>
      </w:r>
      <w:r>
        <w:t xml:space="preserve">Not sure if you need to site individual packages, but I do think you can provide </w:t>
      </w:r>
      <w:proofErr w:type="spellStart"/>
      <w:r>
        <w:t>weblinks</w:t>
      </w:r>
      <w:proofErr w:type="spellEnd"/>
      <w:r>
        <w:t xml:space="preserve"> to individual packages. </w:t>
      </w:r>
      <w:hyperlink r:id="rId1" w:history="1">
        <w:r w:rsidRPr="002318D1">
          <w:rPr>
            <w:rStyle w:val="Hyperlink"/>
          </w:rPr>
          <w:t>https://cran.r-project.org/web/packages/raster/index.html</w:t>
        </w:r>
      </w:hyperlink>
      <w:r>
        <w:t xml:space="preserve"> </w:t>
      </w:r>
    </w:p>
  </w:comment>
  <w:comment w:id="69" w:author="Sarah Lester" w:date="2017-05-17T11:16:00Z" w:initials="SL">
    <w:p w14:paraId="5BA1E413" w14:textId="66CF4CDA" w:rsidR="00B81570" w:rsidRDefault="00B81570">
      <w:pPr>
        <w:pStyle w:val="CommentText"/>
      </w:pPr>
      <w:r>
        <w:rPr>
          <w:rStyle w:val="CommentReference"/>
        </w:rPr>
        <w:annotationRef/>
      </w:r>
      <w:r>
        <w:t>Do you have a source?</w:t>
      </w:r>
    </w:p>
  </w:comment>
  <w:comment w:id="74" w:author="Sarah Lester" w:date="2017-05-17T11:19:00Z" w:initials="SL">
    <w:p w14:paraId="34C6C159" w14:textId="6C566842" w:rsidR="00B81570" w:rsidRDefault="00B81570">
      <w:pPr>
        <w:pStyle w:val="CommentText"/>
      </w:pPr>
      <w:r>
        <w:rPr>
          <w:rStyle w:val="CommentReference"/>
        </w:rPr>
        <w:annotationRef/>
      </w:r>
      <w:r>
        <w:t>Why the variation and what determines how many?</w:t>
      </w:r>
    </w:p>
  </w:comment>
  <w:comment w:id="80" w:author="Sarah Lester" w:date="2017-05-17T11:20:00Z" w:initials="SL">
    <w:p w14:paraId="47AEC876" w14:textId="10C97EE5" w:rsidR="00B81570" w:rsidRDefault="00B81570">
      <w:pPr>
        <w:pStyle w:val="CommentText"/>
      </w:pPr>
      <w:r>
        <w:rPr>
          <w:rStyle w:val="CommentReference"/>
        </w:rPr>
        <w:annotationRef/>
      </w:r>
      <w:r>
        <w:t>Or any ectotherm, right?</w:t>
      </w:r>
    </w:p>
  </w:comment>
  <w:comment w:id="81" w:author="Sarah Lester" w:date="2017-05-17T11:23:00Z" w:initials="SL">
    <w:p w14:paraId="4D00CDDB" w14:textId="384EE31D" w:rsidR="0015691A" w:rsidRDefault="0015691A">
      <w:pPr>
        <w:pStyle w:val="CommentText"/>
      </w:pPr>
      <w:r>
        <w:rPr>
          <w:rStyle w:val="CommentReference"/>
        </w:rPr>
        <w:annotationRef/>
      </w:r>
      <w:r>
        <w:t>Maybe this, or one of the references cited therein:</w:t>
      </w:r>
    </w:p>
    <w:p w14:paraId="3E861135" w14:textId="09FB1F04" w:rsidR="0015691A" w:rsidRDefault="008A1C43">
      <w:pPr>
        <w:pStyle w:val="CommentText"/>
      </w:pPr>
      <w:hyperlink r:id="rId2" w:history="1">
        <w:r w:rsidR="0015691A" w:rsidRPr="002318D1">
          <w:rPr>
            <w:rStyle w:val="Hyperlink"/>
          </w:rPr>
          <w:t>https://academic.oup.com/icb/article/51/5/691/630399/Thermal-Performance-Curves-Phenotypic-Plasticity</w:t>
        </w:r>
      </w:hyperlink>
      <w:r w:rsidR="0015691A">
        <w:t xml:space="preserve"> </w:t>
      </w:r>
    </w:p>
  </w:comment>
  <w:comment w:id="84" w:author="Sarah Lester" w:date="2017-05-17T11:19:00Z" w:initials="SL">
    <w:p w14:paraId="49EAA3DD" w14:textId="37E7838F" w:rsidR="00B81570" w:rsidRDefault="00B81570">
      <w:pPr>
        <w:pStyle w:val="CommentText"/>
      </w:pPr>
      <w:r>
        <w:rPr>
          <w:rStyle w:val="CommentReference"/>
        </w:rPr>
        <w:annotationRef/>
      </w:r>
      <w:r>
        <w:t>That seems obvious and doesn’t need a reference</w:t>
      </w:r>
    </w:p>
  </w:comment>
  <w:comment w:id="87" w:author="Sarah Lester" w:date="2017-05-17T11:26:00Z" w:initials="SL">
    <w:p w14:paraId="175DFBB9" w14:textId="7971D1D8" w:rsidR="0015691A" w:rsidRDefault="0015691A">
      <w:pPr>
        <w:pStyle w:val="CommentText"/>
      </w:pPr>
      <w:r>
        <w:rPr>
          <w:rStyle w:val="CommentReference"/>
        </w:rPr>
        <w:annotationRef/>
      </w:r>
      <w:r>
        <w:t>I think this needs to be cleaned up a bit</w:t>
      </w:r>
    </w:p>
  </w:comment>
  <w:comment w:id="88" w:author="Sarah Lester" w:date="2017-05-17T11:26:00Z" w:initials="SL">
    <w:p w14:paraId="5FCD80B2" w14:textId="243EC6D1" w:rsidR="0015691A" w:rsidRDefault="0015691A">
      <w:pPr>
        <w:pStyle w:val="CommentText"/>
      </w:pPr>
      <w:r>
        <w:rPr>
          <w:rStyle w:val="CommentReference"/>
        </w:rPr>
        <w:annotationRef/>
      </w:r>
      <w:r>
        <w:t>Is that the same for all farms?</w:t>
      </w:r>
    </w:p>
  </w:comment>
  <w:comment w:id="102" w:author="Sarah Lester" w:date="2017-05-17T11:39:00Z" w:initials="SL">
    <w:p w14:paraId="7E372882" w14:textId="5230D703" w:rsidR="00515092" w:rsidRDefault="00515092">
      <w:pPr>
        <w:pStyle w:val="CommentText"/>
      </w:pPr>
      <w:r>
        <w:rPr>
          <w:rStyle w:val="CommentReference"/>
        </w:rPr>
        <w:annotationRef/>
      </w:r>
      <w:r>
        <w:t>Is this constant or EEZ dependent?</w:t>
      </w:r>
    </w:p>
  </w:comment>
  <w:comment w:id="105" w:author="Sarah Lester" w:date="2017-05-17T11:40:00Z" w:initials="SL">
    <w:p w14:paraId="36B5781D" w14:textId="51F5B1E4" w:rsidR="00515092" w:rsidRDefault="00515092">
      <w:pPr>
        <w:pStyle w:val="CommentText"/>
      </w:pPr>
      <w:r>
        <w:rPr>
          <w:rStyle w:val="CommentReference"/>
        </w:rPr>
        <w:annotationRef/>
      </w:r>
      <w:r>
        <w:t>Globally or from Caribbean?</w:t>
      </w:r>
    </w:p>
  </w:comment>
  <w:comment w:id="106" w:author="Sarah Lester" w:date="2017-05-17T11:41:00Z" w:initials="SL">
    <w:p w14:paraId="59B669F1" w14:textId="5DC5D200" w:rsidR="00515092" w:rsidRDefault="00515092">
      <w:pPr>
        <w:pStyle w:val="CommentText"/>
      </w:pPr>
      <w:r>
        <w:rPr>
          <w:rStyle w:val="CommentReference"/>
        </w:rPr>
        <w:annotationRef/>
      </w:r>
      <w:r>
        <w:t>Do we need to reference or justify that?</w:t>
      </w:r>
    </w:p>
  </w:comment>
  <w:comment w:id="107" w:author="Sarah Lester" w:date="2017-05-17T11:47:00Z" w:initials="SL">
    <w:p w14:paraId="4CB63AC7" w14:textId="0CDD0AD3" w:rsidR="00515092" w:rsidRDefault="00515092">
      <w:pPr>
        <w:pStyle w:val="CommentText"/>
      </w:pPr>
      <w:r>
        <w:rPr>
          <w:rStyle w:val="CommentReference"/>
        </w:rPr>
        <w:annotationRef/>
      </w:r>
      <w:r>
        <w:t xml:space="preserve">I think everything in this paragraph is done at the scale of individual EEZs?  Or for Caribbean as a whole?  It isn’t totally clear from this. </w:t>
      </w:r>
    </w:p>
  </w:comment>
  <w:comment w:id="109" w:author="Sarah Lester" w:date="2017-05-17T11:43:00Z" w:initials="SL">
    <w:p w14:paraId="316F8085" w14:textId="74FA986B" w:rsidR="00515092" w:rsidRDefault="00515092">
      <w:pPr>
        <w:pStyle w:val="CommentText"/>
      </w:pPr>
      <w:r>
        <w:rPr>
          <w:rStyle w:val="CommentReference"/>
        </w:rPr>
        <w:annotationRef/>
      </w:r>
      <w:r>
        <w:t>Where do we get the demand curve from?</w:t>
      </w:r>
    </w:p>
  </w:comment>
  <w:comment w:id="113" w:author="Sarah Lester" w:date="2017-05-17T11:52:00Z" w:initials="SL">
    <w:p w14:paraId="7AA0172E" w14:textId="55E9C119" w:rsidR="000443B5" w:rsidRDefault="000443B5">
      <w:pPr>
        <w:pStyle w:val="CommentText"/>
      </w:pPr>
      <w:r>
        <w:rPr>
          <w:rStyle w:val="CommentReference"/>
        </w:rPr>
        <w:annotationRef/>
      </w:r>
      <w:r>
        <w:t>Move a few lines up to where you first mention discount rate?</w:t>
      </w:r>
    </w:p>
  </w:comment>
  <w:comment w:id="116" w:author="Sarah Lester" w:date="2017-05-17T11:53:00Z" w:initials="SL">
    <w:p w14:paraId="03A1ADD5" w14:textId="24B6BB96" w:rsidR="000443B5" w:rsidRDefault="000443B5">
      <w:pPr>
        <w:pStyle w:val="CommentText"/>
      </w:pPr>
      <w:r>
        <w:rPr>
          <w:rStyle w:val="CommentReference"/>
        </w:rPr>
        <w:annotationRef/>
      </w:r>
      <w:r>
        <w:t xml:space="preserve">We haven’t defined scenarios, so reader won’t know what this means. </w:t>
      </w:r>
    </w:p>
  </w:comment>
  <w:comment w:id="125" w:author="Sarah Lester" w:date="2017-05-17T12:08:00Z" w:initials="SL">
    <w:p w14:paraId="258FE005" w14:textId="0A3C625F" w:rsidR="006D1DDB" w:rsidRDefault="006D1DDB">
      <w:pPr>
        <w:pStyle w:val="CommentText"/>
      </w:pPr>
      <w:r>
        <w:rPr>
          <w:rStyle w:val="CommentReference"/>
        </w:rPr>
        <w:annotationRef/>
      </w:r>
      <w:r>
        <w:t>How does this compare to the Gulf precautionary limit?</w:t>
      </w:r>
    </w:p>
  </w:comment>
  <w:comment w:id="126" w:author="Sarah Lester" w:date="2017-05-17T12:06:00Z" w:initials="SL">
    <w:p w14:paraId="237C8C3F" w14:textId="43F55FA7" w:rsidR="006D1DDB" w:rsidRDefault="006D1DDB">
      <w:pPr>
        <w:pStyle w:val="CommentText"/>
      </w:pPr>
      <w:r>
        <w:rPr>
          <w:rStyle w:val="CommentReference"/>
        </w:rPr>
        <w:annotationRef/>
      </w:r>
      <w:r>
        <w:t>Does this mean we develop a new supply curve based on the limit and see where it intersects with the demand curve?</w:t>
      </w:r>
      <w:r w:rsidR="0012606D">
        <w:t xml:space="preserve">  Do we need to set the price, or do we just use the price for #1 (or the current market price) and develop cells in order of profitability until production limit is reached?</w:t>
      </w:r>
    </w:p>
    <w:p w14:paraId="016CA186" w14:textId="77777777" w:rsidR="0012606D" w:rsidRDefault="0012606D">
      <w:pPr>
        <w:pStyle w:val="CommentText"/>
      </w:pPr>
    </w:p>
    <w:p w14:paraId="6094568A" w14:textId="1AD98354" w:rsidR="006D1DDB" w:rsidRDefault="006D1DDB">
      <w:pPr>
        <w:pStyle w:val="CommentText"/>
      </w:pPr>
      <w:r>
        <w:t xml:space="preserve">Sorry to be slow on the uptake with the econ stuff. </w:t>
      </w:r>
    </w:p>
  </w:comment>
  <w:comment w:id="127" w:author="Sarah Lester" w:date="2017-05-17T12:09:00Z" w:initials="SL">
    <w:p w14:paraId="79C55002" w14:textId="60F97888" w:rsidR="0012606D" w:rsidRDefault="0012606D">
      <w:pPr>
        <w:pStyle w:val="CommentText"/>
      </w:pPr>
      <w:r>
        <w:rPr>
          <w:rStyle w:val="CommentReference"/>
        </w:rPr>
        <w:annotationRef/>
      </w:r>
      <w:r>
        <w:t>And the only cells that are profitable at that price would be developed?  And this might be higher or lower than the price we identify with our demand curve analysis?</w:t>
      </w:r>
    </w:p>
  </w:comment>
  <w:comment w:id="128" w:author="Sarah Lester" w:date="2017-05-17T12:09:00Z" w:initials="SL">
    <w:p w14:paraId="5D91E23B" w14:textId="6B784E9C" w:rsidR="0012606D" w:rsidRDefault="0012606D">
      <w:pPr>
        <w:pStyle w:val="CommentText"/>
      </w:pPr>
      <w:r>
        <w:rPr>
          <w:rStyle w:val="CommentReference"/>
        </w:rPr>
        <w:annotationRef/>
      </w:r>
      <w:r>
        <w:rPr>
          <w:rStyle w:val="CommentReference"/>
        </w:rPr>
        <w:t>Order only matters for 2 and 3, correct?  Because with 1 and 4, all profitable cells are developed?</w:t>
      </w:r>
    </w:p>
  </w:comment>
  <w:comment w:id="135" w:author="Sarah Lester" w:date="2017-05-17T12:15:00Z" w:initials="SL">
    <w:p w14:paraId="5D572362" w14:textId="77777777" w:rsidR="0012606D" w:rsidRDefault="0012606D">
      <w:pPr>
        <w:pStyle w:val="CommentText"/>
      </w:pPr>
      <w:r>
        <w:rPr>
          <w:rStyle w:val="CommentReference"/>
        </w:rPr>
        <w:annotationRef/>
      </w:r>
      <w:r>
        <w:t xml:space="preserve">What’s difference </w:t>
      </w:r>
      <w:proofErr w:type="spellStart"/>
      <w:r>
        <w:t>btwn</w:t>
      </w:r>
      <w:proofErr w:type="spellEnd"/>
      <w:r>
        <w:t xml:space="preserve"> light yellow and light blue?</w:t>
      </w:r>
    </w:p>
    <w:p w14:paraId="72F54EAD" w14:textId="77777777" w:rsidR="0012606D" w:rsidRDefault="0012606D">
      <w:pPr>
        <w:pStyle w:val="CommentText"/>
      </w:pPr>
    </w:p>
    <w:p w14:paraId="3763636F" w14:textId="47D82827" w:rsidR="0012606D" w:rsidRDefault="0012606D">
      <w:pPr>
        <w:pStyle w:val="CommentText"/>
      </w:pPr>
      <w:r>
        <w:t xml:space="preserve">Also, some blow ups of areas of the map could be helpful. </w:t>
      </w:r>
    </w:p>
  </w:comment>
  <w:comment w:id="147" w:author="Sarah Lester" w:date="2017-05-17T12:25:00Z" w:initials="SL">
    <w:p w14:paraId="75E95701" w14:textId="0BF4B84F" w:rsidR="00DD7589" w:rsidRDefault="00DD7589">
      <w:pPr>
        <w:pStyle w:val="CommentText"/>
      </w:pPr>
      <w:r>
        <w:rPr>
          <w:rStyle w:val="CommentReference"/>
        </w:rPr>
        <w:annotationRef/>
      </w:r>
      <w:r>
        <w:t xml:space="preserve">If the journal you choose isn’t tight on space, I think you could include this in the main text.  It’s a little long, but not so much so that it can’t be included if there is space. </w:t>
      </w:r>
    </w:p>
  </w:comment>
  <w:comment w:id="157" w:author="Sarah Lester" w:date="2017-05-17T12:24:00Z" w:initials="SL">
    <w:p w14:paraId="2A7B35F5" w14:textId="6C4032CA" w:rsidR="00DD7589" w:rsidRDefault="00DD7589">
      <w:pPr>
        <w:pStyle w:val="CommentText"/>
      </w:pPr>
      <w:r>
        <w:rPr>
          <w:rStyle w:val="CommentReference"/>
        </w:rPr>
        <w:annotationRef/>
      </w:r>
      <w:r>
        <w:t>This goes in main methods, not here, correct?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DA61E5" w15:done="0"/>
  <w15:commentEx w15:paraId="434592FE" w15:done="0"/>
  <w15:commentEx w15:paraId="5EA9C27E" w15:done="0"/>
  <w15:commentEx w15:paraId="7CFEB24E" w15:done="0"/>
  <w15:commentEx w15:paraId="4C983C6C" w15:done="0"/>
  <w15:commentEx w15:paraId="444409A7" w15:done="0"/>
  <w15:commentEx w15:paraId="507745BE" w15:done="0"/>
  <w15:commentEx w15:paraId="426A5A9C" w15:done="0"/>
  <w15:commentEx w15:paraId="31A72194" w15:done="0"/>
  <w15:commentEx w15:paraId="0DCAE3BA" w15:done="0"/>
  <w15:commentEx w15:paraId="44D3C0E8" w15:done="0"/>
  <w15:commentEx w15:paraId="6F746FE5" w15:done="0"/>
  <w15:commentEx w15:paraId="1613B39D" w15:done="0"/>
  <w15:commentEx w15:paraId="24AB02D5" w15:done="0"/>
  <w15:commentEx w15:paraId="60D007C2" w15:done="0"/>
  <w15:commentEx w15:paraId="74C3BEA2" w15:done="0"/>
  <w15:commentEx w15:paraId="2E1EBD37" w15:done="0"/>
  <w15:commentEx w15:paraId="5BA1E413" w15:done="0"/>
  <w15:commentEx w15:paraId="34C6C159" w15:done="0"/>
  <w15:commentEx w15:paraId="47AEC876" w15:done="0"/>
  <w15:commentEx w15:paraId="3E861135" w15:done="0"/>
  <w15:commentEx w15:paraId="49EAA3DD" w15:done="0"/>
  <w15:commentEx w15:paraId="175DFBB9" w15:done="0"/>
  <w15:commentEx w15:paraId="5FCD80B2" w15:done="0"/>
  <w15:commentEx w15:paraId="7E372882" w15:done="0"/>
  <w15:commentEx w15:paraId="36B5781D" w15:done="0"/>
  <w15:commentEx w15:paraId="59B669F1" w15:done="0"/>
  <w15:commentEx w15:paraId="4CB63AC7" w15:done="0"/>
  <w15:commentEx w15:paraId="316F8085" w15:done="0"/>
  <w15:commentEx w15:paraId="7AA0172E" w15:done="0"/>
  <w15:commentEx w15:paraId="03A1ADD5" w15:done="0"/>
  <w15:commentEx w15:paraId="258FE005" w15:done="0"/>
  <w15:commentEx w15:paraId="6094568A" w15:done="0"/>
  <w15:commentEx w15:paraId="79C55002" w15:done="0"/>
  <w15:commentEx w15:paraId="5D91E23B" w15:done="0"/>
  <w15:commentEx w15:paraId="3763636F" w15:done="0"/>
  <w15:commentEx w15:paraId="75E95701" w15:done="0"/>
  <w15:commentEx w15:paraId="2A7B35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5DA6C" w14:textId="77777777" w:rsidR="008A1C43" w:rsidRDefault="008A1C43">
      <w:r>
        <w:separator/>
      </w:r>
    </w:p>
  </w:endnote>
  <w:endnote w:type="continuationSeparator" w:id="0">
    <w:p w14:paraId="5BE44749" w14:textId="77777777" w:rsidR="008A1C43" w:rsidRDefault="008A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A766F" w14:textId="77777777" w:rsidR="008A1C43" w:rsidRDefault="008A1C43">
      <w:r>
        <w:separator/>
      </w:r>
    </w:p>
  </w:footnote>
  <w:footnote w:type="continuationSeparator" w:id="0">
    <w:p w14:paraId="2551D558" w14:textId="77777777" w:rsidR="008A1C43" w:rsidRDefault="008A1C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21ADE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3EBE2A"/>
    <w:multiLevelType w:val="multilevel"/>
    <w:tmpl w:val="35CE7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F56084E"/>
    <w:multiLevelType w:val="multilevel"/>
    <w:tmpl w:val="1F6837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5F65CE4"/>
    <w:multiLevelType w:val="multilevel"/>
    <w:tmpl w:val="D99851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4"/>
  </w:num>
  <w:num w:numId="13">
    <w:abstractNumId w:val="4"/>
  </w:num>
  <w:num w:numId="14">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Lester">
    <w15:presenceInfo w15:providerId="AD" w15:userId="S-1-5-21-1730751483-3296701136-2613555698-332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43B5"/>
    <w:rsid w:val="000543FD"/>
    <w:rsid w:val="00100627"/>
    <w:rsid w:val="0012606D"/>
    <w:rsid w:val="0015691A"/>
    <w:rsid w:val="001D22DF"/>
    <w:rsid w:val="00394314"/>
    <w:rsid w:val="00427261"/>
    <w:rsid w:val="00487AD8"/>
    <w:rsid w:val="004E29B3"/>
    <w:rsid w:val="00515092"/>
    <w:rsid w:val="00590D07"/>
    <w:rsid w:val="005E5E43"/>
    <w:rsid w:val="00663554"/>
    <w:rsid w:val="006D1DDB"/>
    <w:rsid w:val="00712676"/>
    <w:rsid w:val="00784D58"/>
    <w:rsid w:val="008977C4"/>
    <w:rsid w:val="008A1C43"/>
    <w:rsid w:val="008B46F1"/>
    <w:rsid w:val="008D6863"/>
    <w:rsid w:val="009615AF"/>
    <w:rsid w:val="00A40D29"/>
    <w:rsid w:val="00B6666F"/>
    <w:rsid w:val="00B81570"/>
    <w:rsid w:val="00B81868"/>
    <w:rsid w:val="00B86B75"/>
    <w:rsid w:val="00BC48D5"/>
    <w:rsid w:val="00BE119F"/>
    <w:rsid w:val="00C30348"/>
    <w:rsid w:val="00C36279"/>
    <w:rsid w:val="00DD7589"/>
    <w:rsid w:val="00E315A3"/>
    <w:rsid w:val="00ED7F34"/>
    <w:rsid w:val="00F352E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0A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30348"/>
  </w:style>
  <w:style w:type="paragraph" w:styleId="Heading1">
    <w:name w:val="heading 1"/>
    <w:basedOn w:val="Normal"/>
    <w:next w:val="Normal"/>
    <w:link w:val="Heading1Char"/>
    <w:uiPriority w:val="9"/>
    <w:qFormat/>
    <w:rsid w:val="00C30348"/>
    <w:pPr>
      <w:spacing w:before="60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30348"/>
    <w:pPr>
      <w:spacing w:before="32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30348"/>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C30348"/>
    <w:pPr>
      <w:spacing w:before="28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C30348"/>
    <w:pPr>
      <w:spacing w:before="28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C30348"/>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C30348"/>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30348"/>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C30348"/>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C30348"/>
    <w:pPr>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30348"/>
    <w:pPr>
      <w:spacing w:after="320"/>
      <w:jc w:val="right"/>
    </w:pPr>
    <w:rPr>
      <w:i/>
      <w:iCs/>
      <w:color w:val="808080" w:themeColor="text1" w:themeTint="7F"/>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30348"/>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uiPriority w:val="99"/>
    <w:rPr>
      <w:b/>
      <w:bCs/>
      <w:color w:val="052F61" w:themeColor="accent1"/>
      <w:sz w:val="18"/>
      <w:szCs w:val="18"/>
    </w:rPr>
  </w:style>
  <w:style w:type="paragraph" w:styleId="TOCHeading">
    <w:name w:val="TOC Heading"/>
    <w:basedOn w:val="Heading1"/>
    <w:next w:val="Normal"/>
    <w:uiPriority w:val="39"/>
    <w:unhideWhenUsed/>
    <w:qFormat/>
    <w:rsid w:val="00C3034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paragraph" w:styleId="TOC1">
    <w:name w:val="toc 1"/>
    <w:basedOn w:val="Normal"/>
    <w:next w:val="Normal"/>
    <w:autoRedefine/>
    <w:uiPriority w:val="39"/>
    <w:unhideWhenUsed/>
    <w:rsid w:val="00BE119F"/>
    <w:pPr>
      <w:spacing w:after="100"/>
    </w:pPr>
  </w:style>
  <w:style w:type="paragraph" w:styleId="TOC2">
    <w:name w:val="toc 2"/>
    <w:basedOn w:val="Normal"/>
    <w:next w:val="Normal"/>
    <w:autoRedefine/>
    <w:uiPriority w:val="39"/>
    <w:unhideWhenUsed/>
    <w:rsid w:val="00BE119F"/>
    <w:pPr>
      <w:spacing w:after="100"/>
      <w:ind w:left="240"/>
    </w:pPr>
  </w:style>
  <w:style w:type="paragraph" w:styleId="TOC3">
    <w:name w:val="toc 3"/>
    <w:basedOn w:val="Normal"/>
    <w:next w:val="Normal"/>
    <w:autoRedefine/>
    <w:uiPriority w:val="39"/>
    <w:unhideWhenUsed/>
    <w:rsid w:val="00BE119F"/>
    <w:pPr>
      <w:spacing w:after="100"/>
      <w:ind w:left="480"/>
    </w:pPr>
  </w:style>
  <w:style w:type="character" w:styleId="CommentReference">
    <w:name w:val="annotation reference"/>
    <w:basedOn w:val="DefaultParagraphFont"/>
    <w:semiHidden/>
    <w:unhideWhenUsed/>
    <w:rsid w:val="005E5E43"/>
    <w:rPr>
      <w:sz w:val="16"/>
      <w:szCs w:val="16"/>
    </w:rPr>
  </w:style>
  <w:style w:type="paragraph" w:styleId="CommentText">
    <w:name w:val="annotation text"/>
    <w:basedOn w:val="Normal"/>
    <w:link w:val="CommentTextChar"/>
    <w:semiHidden/>
    <w:unhideWhenUsed/>
    <w:rsid w:val="005E5E43"/>
    <w:rPr>
      <w:sz w:val="20"/>
      <w:szCs w:val="20"/>
    </w:rPr>
  </w:style>
  <w:style w:type="character" w:customStyle="1" w:styleId="CommentTextChar">
    <w:name w:val="Comment Text Char"/>
    <w:basedOn w:val="DefaultParagraphFont"/>
    <w:link w:val="CommentText"/>
    <w:semiHidden/>
    <w:rsid w:val="005E5E43"/>
    <w:rPr>
      <w:sz w:val="20"/>
      <w:szCs w:val="20"/>
    </w:rPr>
  </w:style>
  <w:style w:type="paragraph" w:styleId="CommentSubject">
    <w:name w:val="annotation subject"/>
    <w:basedOn w:val="CommentText"/>
    <w:next w:val="CommentText"/>
    <w:link w:val="CommentSubjectChar"/>
    <w:semiHidden/>
    <w:unhideWhenUsed/>
    <w:rsid w:val="005E5E43"/>
    <w:rPr>
      <w:b/>
      <w:bCs/>
    </w:rPr>
  </w:style>
  <w:style w:type="character" w:customStyle="1" w:styleId="CommentSubjectChar">
    <w:name w:val="Comment Subject Char"/>
    <w:basedOn w:val="CommentTextChar"/>
    <w:link w:val="CommentSubject"/>
    <w:semiHidden/>
    <w:rsid w:val="005E5E43"/>
    <w:rPr>
      <w:b/>
      <w:bCs/>
      <w:sz w:val="20"/>
      <w:szCs w:val="20"/>
    </w:rPr>
  </w:style>
  <w:style w:type="paragraph" w:styleId="BalloonText">
    <w:name w:val="Balloon Text"/>
    <w:basedOn w:val="Normal"/>
    <w:link w:val="BalloonTextChar"/>
    <w:semiHidden/>
    <w:unhideWhenUsed/>
    <w:rsid w:val="005E5E43"/>
    <w:rPr>
      <w:rFonts w:ascii="Segoe UI" w:hAnsi="Segoe UI" w:cs="Segoe UI"/>
      <w:sz w:val="18"/>
      <w:szCs w:val="18"/>
    </w:rPr>
  </w:style>
  <w:style w:type="character" w:customStyle="1" w:styleId="BalloonTextChar">
    <w:name w:val="Balloon Text Char"/>
    <w:basedOn w:val="DefaultParagraphFont"/>
    <w:link w:val="BalloonText"/>
    <w:semiHidden/>
    <w:rsid w:val="005E5E43"/>
    <w:rPr>
      <w:rFonts w:ascii="Segoe UI" w:hAnsi="Segoe UI" w:cs="Segoe UI"/>
      <w:sz w:val="18"/>
      <w:szCs w:val="18"/>
    </w:rPr>
  </w:style>
  <w:style w:type="character" w:customStyle="1" w:styleId="Heading1Char">
    <w:name w:val="Heading 1 Char"/>
    <w:basedOn w:val="DefaultParagraphFont"/>
    <w:link w:val="Heading1"/>
    <w:uiPriority w:val="9"/>
    <w:rsid w:val="00C3034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C303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3034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C3034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C3034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C3034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C3034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3034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C30348"/>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C30348"/>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C30348"/>
    <w:rPr>
      <w:i/>
      <w:iCs/>
      <w:color w:val="808080" w:themeColor="text1" w:themeTint="7F"/>
      <w:spacing w:val="10"/>
      <w:sz w:val="24"/>
      <w:szCs w:val="24"/>
    </w:rPr>
  </w:style>
  <w:style w:type="character" w:styleId="Strong">
    <w:name w:val="Strong"/>
    <w:basedOn w:val="DefaultParagraphFont"/>
    <w:uiPriority w:val="22"/>
    <w:qFormat/>
    <w:rsid w:val="00C30348"/>
    <w:rPr>
      <w:b/>
      <w:bCs/>
      <w:spacing w:val="0"/>
    </w:rPr>
  </w:style>
  <w:style w:type="character" w:styleId="Emphasis">
    <w:name w:val="Emphasis"/>
    <w:uiPriority w:val="20"/>
    <w:qFormat/>
    <w:rsid w:val="00C30348"/>
    <w:rPr>
      <w:b/>
      <w:bCs/>
      <w:i/>
      <w:iCs/>
      <w:color w:val="auto"/>
    </w:rPr>
  </w:style>
  <w:style w:type="paragraph" w:styleId="NoSpacing">
    <w:name w:val="No Spacing"/>
    <w:basedOn w:val="Normal"/>
    <w:link w:val="NoSpacingChar"/>
    <w:uiPriority w:val="1"/>
    <w:qFormat/>
    <w:rsid w:val="00C30348"/>
    <w:pPr>
      <w:ind w:firstLine="0"/>
    </w:pPr>
  </w:style>
  <w:style w:type="character" w:customStyle="1" w:styleId="NoSpacingChar">
    <w:name w:val="No Spacing Char"/>
    <w:basedOn w:val="DefaultParagraphFont"/>
    <w:link w:val="NoSpacing"/>
    <w:uiPriority w:val="1"/>
    <w:rsid w:val="00C30348"/>
  </w:style>
  <w:style w:type="paragraph" w:styleId="ListParagraph">
    <w:name w:val="List Paragraph"/>
    <w:basedOn w:val="Normal"/>
    <w:uiPriority w:val="34"/>
    <w:qFormat/>
    <w:rsid w:val="00C30348"/>
    <w:pPr>
      <w:ind w:left="720"/>
      <w:contextualSpacing/>
    </w:pPr>
  </w:style>
  <w:style w:type="paragraph" w:styleId="Quote">
    <w:name w:val="Quote"/>
    <w:basedOn w:val="Normal"/>
    <w:next w:val="Normal"/>
    <w:link w:val="QuoteChar"/>
    <w:uiPriority w:val="29"/>
    <w:qFormat/>
    <w:rsid w:val="00C30348"/>
    <w:rPr>
      <w:color w:val="5A5A5A" w:themeColor="text1" w:themeTint="A5"/>
    </w:rPr>
  </w:style>
  <w:style w:type="character" w:customStyle="1" w:styleId="QuoteChar">
    <w:name w:val="Quote Char"/>
    <w:basedOn w:val="DefaultParagraphFont"/>
    <w:link w:val="Quote"/>
    <w:uiPriority w:val="29"/>
    <w:rsid w:val="00C30348"/>
    <w:rPr>
      <w:color w:val="5A5A5A" w:themeColor="text1" w:themeTint="A5"/>
    </w:rPr>
  </w:style>
  <w:style w:type="paragraph" w:styleId="IntenseQuote">
    <w:name w:val="Intense Quote"/>
    <w:basedOn w:val="Normal"/>
    <w:next w:val="Normal"/>
    <w:link w:val="IntenseQuoteChar"/>
    <w:uiPriority w:val="30"/>
    <w:qFormat/>
    <w:rsid w:val="00C30348"/>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30348"/>
    <w:rPr>
      <w:rFonts w:asciiTheme="majorHAnsi" w:eastAsiaTheme="majorEastAsia" w:hAnsiTheme="majorHAnsi" w:cstheme="majorBidi"/>
      <w:i/>
      <w:iCs/>
      <w:sz w:val="20"/>
      <w:szCs w:val="20"/>
    </w:rPr>
  </w:style>
  <w:style w:type="character" w:styleId="SubtleEmphasis">
    <w:name w:val="Subtle Emphasis"/>
    <w:uiPriority w:val="19"/>
    <w:qFormat/>
    <w:rsid w:val="00C30348"/>
    <w:rPr>
      <w:i/>
      <w:iCs/>
      <w:color w:val="5A5A5A" w:themeColor="text1" w:themeTint="A5"/>
    </w:rPr>
  </w:style>
  <w:style w:type="character" w:styleId="IntenseEmphasis">
    <w:name w:val="Intense Emphasis"/>
    <w:uiPriority w:val="21"/>
    <w:qFormat/>
    <w:rsid w:val="00C30348"/>
    <w:rPr>
      <w:b/>
      <w:bCs/>
      <w:i/>
      <w:iCs/>
      <w:color w:val="auto"/>
      <w:u w:val="single"/>
    </w:rPr>
  </w:style>
  <w:style w:type="character" w:styleId="SubtleReference">
    <w:name w:val="Subtle Reference"/>
    <w:uiPriority w:val="31"/>
    <w:qFormat/>
    <w:rsid w:val="00C30348"/>
    <w:rPr>
      <w:smallCaps/>
    </w:rPr>
  </w:style>
  <w:style w:type="character" w:styleId="IntenseReference">
    <w:name w:val="Intense Reference"/>
    <w:uiPriority w:val="32"/>
    <w:qFormat/>
    <w:rsid w:val="00C30348"/>
    <w:rPr>
      <w:b/>
      <w:bCs/>
      <w:smallCaps/>
      <w:color w:val="auto"/>
    </w:rPr>
  </w:style>
  <w:style w:type="character" w:styleId="BookTitle">
    <w:name w:val="Book Title"/>
    <w:uiPriority w:val="33"/>
    <w:qFormat/>
    <w:rsid w:val="00C30348"/>
    <w:rPr>
      <w:rFonts w:asciiTheme="majorHAnsi" w:eastAsiaTheme="majorEastAsia" w:hAnsiTheme="majorHAnsi" w:cstheme="majorBidi"/>
      <w:b/>
      <w:bCs/>
      <w:smallCaps/>
      <w:color w:val="auto"/>
      <w:u w:val="single"/>
    </w:rPr>
  </w:style>
  <w:style w:type="paragraph" w:customStyle="1" w:styleId="PersonalName">
    <w:name w:val="Personal Name"/>
    <w:basedOn w:val="Title"/>
    <w:rsid w:val="00ED7F34"/>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cran.r-project.org/web/packages/raster/index.html" TargetMode="External"/><Relationship Id="rId2" Type="http://schemas.openxmlformats.org/officeDocument/2006/relationships/hyperlink" Target="https://academic.oup.com/icb/article/51/5/691/630399/Thermal-Performance-Curves-Phenotypic-Plasticity" TargetMode="External"/></Relationship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doi.org/%7BDOI%7D" TargetMode="External"/><Relationship Id="rId14" Type="http://schemas.openxmlformats.org/officeDocument/2006/relationships/hyperlink" Target="http://gulfcouncil.org/Beta/GMFMCWeb/Aquaculture/Aquaculture%20FMP%20PEIS%20Final%202-24-09.pdf" TargetMode="External"/><Relationship Id="rId15" Type="http://schemas.openxmlformats.org/officeDocument/2006/relationships/hyperlink" Target="http://data.unep-wcmc.org/datasets/1" TargetMode="External"/><Relationship Id="rId16" Type="http://schemas.openxmlformats.org/officeDocument/2006/relationships/hyperlink" Target="https://doi.org/10.1080/01490410903297766" TargetMode="External"/><Relationship Id="rId17" Type="http://schemas.openxmlformats.org/officeDocument/2006/relationships/hyperlink" Target="https://doi.org/10.1109/OCEANS.2010.5664025" TargetMode="External"/><Relationship Id="rId18" Type="http://schemas.openxmlformats.org/officeDocument/2006/relationships/hyperlink" Target="https://doi.org/10.5067/OSCAR-03D01" TargetMode="External"/><Relationship Id="rId19" Type="http://schemas.openxmlformats.org/officeDocument/2006/relationships/hyperlink" Target="https://doi.org/10.1016/j.aquaeng.2004.05.00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5943</Words>
  <Characters>33876</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Charting an Aquaculture Future for the Caribbean</vt:lpstr>
    </vt:vector>
  </TitlesOfParts>
  <Company>Microsoft</Company>
  <LinksUpToDate>false</LinksUpToDate>
  <CharactersWithSpaces>39740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Lennon R. Thomas, Dane Klinger,Tyler Clavelle, Rebecca Gentry, and Sarah E.Lester</dc:creator>
  <cp:lastModifiedBy>Microsoft Office User</cp:lastModifiedBy>
  <cp:revision>2</cp:revision>
  <dcterms:created xsi:type="dcterms:W3CDTF">2017-05-17T21:10:00Z</dcterms:created>
  <dcterms:modified xsi:type="dcterms:W3CDTF">2017-05-17T21:10:00Z</dcterms:modified>
</cp:coreProperties>
</file>